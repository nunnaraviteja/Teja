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170721972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4182A" w14:paraId="1E1D8871"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1E1D8870" w14:textId="77777777" w:rsidR="00B4182A" w:rsidRDefault="00D92E1B" w:rsidP="00D92E1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Fifth ThirD Bank</w:t>
                    </w:r>
                  </w:p>
                </w:tc>
              </w:sdtContent>
            </w:sdt>
          </w:tr>
          <w:tr w:rsidR="00B4182A" w14:paraId="1E1D8873"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E1D8872" w14:textId="0A97B32C" w:rsidR="00B4182A" w:rsidRDefault="009B4E51" w:rsidP="00E65956">
                    <w:pPr>
                      <w:pStyle w:val="NoSpacing"/>
                      <w:jc w:val="center"/>
                      <w:rPr>
                        <w:rFonts w:asciiTheme="majorHAnsi" w:eastAsiaTheme="majorEastAsia" w:hAnsiTheme="majorHAnsi" w:cstheme="majorBidi"/>
                        <w:sz w:val="80"/>
                        <w:szCs w:val="80"/>
                      </w:rPr>
                    </w:pPr>
                    <w:del w:id="1" w:author="T18029A" w:date="2018-05-10T10:03:00Z">
                      <w:r w:rsidDel="003C112A">
                        <w:rPr>
                          <w:rFonts w:asciiTheme="majorHAnsi" w:eastAsiaTheme="majorEastAsia" w:hAnsiTheme="majorHAnsi" w:cstheme="majorBidi"/>
                          <w:sz w:val="80"/>
                          <w:szCs w:val="80"/>
                        </w:rPr>
                        <w:delText>Hybrid Cloud Security Framework</w:delText>
                      </w:r>
                    </w:del>
                    <w:ins w:id="2" w:author="T18029A" w:date="2018-05-10T10:03:00Z">
                      <w:r w:rsidR="003C112A">
                        <w:rPr>
                          <w:rFonts w:asciiTheme="majorHAnsi" w:eastAsiaTheme="majorEastAsia" w:hAnsiTheme="majorHAnsi" w:cstheme="majorBidi"/>
                          <w:sz w:val="80"/>
                          <w:szCs w:val="80"/>
                        </w:rPr>
                        <w:t>FTB Cloud Security Framework</w:t>
                      </w:r>
                    </w:ins>
                  </w:p>
                </w:tc>
              </w:sdtContent>
            </w:sdt>
          </w:tr>
          <w:tr w:rsidR="00B4182A" w14:paraId="1E1D8875" w14:textId="77777777">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E1D8874" w14:textId="464528FB" w:rsidR="00B4182A" w:rsidRDefault="00590BBC" w:rsidP="00590B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B4182A" w14:paraId="1E1D8877" w14:textId="77777777">
            <w:trPr>
              <w:trHeight w:val="360"/>
              <w:jc w:val="center"/>
            </w:trPr>
            <w:tc>
              <w:tcPr>
                <w:tcW w:w="5000" w:type="pct"/>
                <w:vAlign w:val="center"/>
              </w:tcPr>
              <w:p w14:paraId="1E1D8876" w14:textId="77777777" w:rsidR="00B4182A" w:rsidRDefault="00B4182A">
                <w:pPr>
                  <w:pStyle w:val="NoSpacing"/>
                  <w:jc w:val="center"/>
                </w:pPr>
              </w:p>
            </w:tc>
          </w:tr>
          <w:tr w:rsidR="00B4182A" w14:paraId="1E1D8879"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E1D8878" w14:textId="23C60C87" w:rsidR="00B4182A" w:rsidRDefault="00D92E1B" w:rsidP="00D92E1B">
                    <w:pPr>
                      <w:pStyle w:val="NoSpacing"/>
                      <w:jc w:val="center"/>
                      <w:rPr>
                        <w:b/>
                        <w:bCs/>
                      </w:rPr>
                    </w:pPr>
                    <w:r>
                      <w:rPr>
                        <w:b/>
                        <w:bCs/>
                      </w:rPr>
                      <w:t>Fifth Third Bank</w:t>
                    </w:r>
                  </w:p>
                </w:tc>
              </w:sdtContent>
            </w:sdt>
          </w:tr>
          <w:tr w:rsidR="00B4182A" w14:paraId="1E1D887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31T00:00:00Z">
                  <w:dateFormat w:val="M/d/yyyy"/>
                  <w:lid w:val="en-US"/>
                  <w:storeMappedDataAs w:val="dateTime"/>
                  <w:calendar w:val="gregorian"/>
                </w:date>
              </w:sdtPr>
              <w:sdtEndPr/>
              <w:sdtContent>
                <w:tc>
                  <w:tcPr>
                    <w:tcW w:w="5000" w:type="pct"/>
                    <w:vAlign w:val="center"/>
                  </w:tcPr>
                  <w:p w14:paraId="1E1D887A" w14:textId="404A673C" w:rsidR="00B4182A" w:rsidRDefault="001505A5" w:rsidP="00D92E1B">
                    <w:pPr>
                      <w:pStyle w:val="NoSpacing"/>
                      <w:jc w:val="center"/>
                      <w:rPr>
                        <w:b/>
                        <w:bCs/>
                      </w:rPr>
                    </w:pPr>
                    <w:r>
                      <w:rPr>
                        <w:b/>
                        <w:bCs/>
                      </w:rPr>
                      <w:t>5/31/2017</w:t>
                    </w:r>
                  </w:p>
                </w:tc>
              </w:sdtContent>
            </w:sdt>
          </w:tr>
        </w:tbl>
        <w:p w14:paraId="1E1D887C" w14:textId="77777777" w:rsidR="00B4182A" w:rsidRDefault="00B4182A"/>
        <w:p w14:paraId="1E1D887D" w14:textId="77777777" w:rsidR="00B4182A" w:rsidRDefault="00B4182A"/>
        <w:tbl>
          <w:tblPr>
            <w:tblpPr w:leftFromText="187" w:rightFromText="187" w:horzAnchor="margin" w:tblpXSpec="center" w:tblpYSpec="bottom"/>
            <w:tblW w:w="5000" w:type="pct"/>
            <w:tblLook w:val="04A0" w:firstRow="1" w:lastRow="0" w:firstColumn="1" w:lastColumn="0" w:noHBand="0" w:noVBand="1"/>
          </w:tblPr>
          <w:tblGrid>
            <w:gridCol w:w="9576"/>
          </w:tblGrid>
          <w:tr w:rsidR="00B4182A" w14:paraId="1E1D887F" w14:textId="77777777">
            <w:tc>
              <w:tcPr>
                <w:tcW w:w="5000" w:type="pct"/>
              </w:tcPr>
              <w:p w14:paraId="1E1D887E" w14:textId="77777777" w:rsidR="00B4182A" w:rsidRDefault="00B4182A">
                <w:pPr>
                  <w:pStyle w:val="NoSpacing"/>
                </w:pPr>
              </w:p>
            </w:tc>
          </w:tr>
        </w:tbl>
        <w:p w14:paraId="1E1D8880" w14:textId="3FDFD596" w:rsidR="00B4182A" w:rsidRDefault="00734D47" w:rsidP="00734D47">
          <w:pPr>
            <w:jc w:val="center"/>
          </w:pPr>
          <w:r>
            <w:rPr>
              <w:noProof/>
            </w:rPr>
            <w:drawing>
              <wp:inline distT="0" distB="0" distL="0" distR="0" wp14:anchorId="782BA21D" wp14:editId="075AC262">
                <wp:extent cx="40767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1123950"/>
                        </a:xfrm>
                        <a:prstGeom prst="rect">
                          <a:avLst/>
                        </a:prstGeom>
                        <a:noFill/>
                        <a:ln>
                          <a:noFill/>
                        </a:ln>
                      </pic:spPr>
                    </pic:pic>
                  </a:graphicData>
                </a:graphic>
              </wp:inline>
            </w:drawing>
          </w:r>
        </w:p>
        <w:p w14:paraId="5AB30C58" w14:textId="77777777" w:rsidR="00CD0780" w:rsidRDefault="00B4182A" w:rsidP="00877F6F">
          <w:pPr>
            <w:jc w:val="center"/>
          </w:pPr>
          <w:r>
            <w:br w:type="page"/>
          </w:r>
        </w:p>
        <w:tbl>
          <w:tblPr>
            <w:tblStyle w:val="TableGrid"/>
            <w:tblpPr w:leftFromText="180" w:rightFromText="180" w:vertAnchor="page" w:horzAnchor="margin" w:tblpY="2906"/>
            <w:tblW w:w="8928" w:type="dxa"/>
            <w:tblLook w:val="04A0" w:firstRow="1" w:lastRow="0" w:firstColumn="1" w:lastColumn="0" w:noHBand="0" w:noVBand="1"/>
          </w:tblPr>
          <w:tblGrid>
            <w:gridCol w:w="1060"/>
            <w:gridCol w:w="1529"/>
            <w:gridCol w:w="1847"/>
            <w:gridCol w:w="1332"/>
            <w:gridCol w:w="1900"/>
            <w:gridCol w:w="1260"/>
          </w:tblGrid>
          <w:tr w:rsidR="00E90A1E" w14:paraId="3CFE6FCA" w14:textId="4CDA5E65" w:rsidTr="00E90A1E">
            <w:tc>
              <w:tcPr>
                <w:tcW w:w="1060" w:type="dxa"/>
                <w:shd w:val="clear" w:color="auto" w:fill="DBE5F1" w:themeFill="accent1" w:themeFillTint="33"/>
              </w:tcPr>
              <w:p w14:paraId="5C12FFA0" w14:textId="6005AE5C" w:rsidR="00E90A1E" w:rsidRDefault="00E90A1E" w:rsidP="00CD0780">
                <w:r>
                  <w:lastRenderedPageBreak/>
                  <w:t>Version no.</w:t>
                </w:r>
              </w:p>
            </w:tc>
            <w:tc>
              <w:tcPr>
                <w:tcW w:w="1529" w:type="dxa"/>
                <w:shd w:val="clear" w:color="auto" w:fill="DBE5F1" w:themeFill="accent1" w:themeFillTint="33"/>
              </w:tcPr>
              <w:p w14:paraId="5FE5863F" w14:textId="1F4A34EA" w:rsidR="00E90A1E" w:rsidRDefault="00E90A1E" w:rsidP="00CD0780">
                <w:r>
                  <w:t>Changed by</w:t>
                </w:r>
              </w:p>
            </w:tc>
            <w:tc>
              <w:tcPr>
                <w:tcW w:w="1847" w:type="dxa"/>
                <w:shd w:val="clear" w:color="auto" w:fill="DBE5F1" w:themeFill="accent1" w:themeFillTint="33"/>
              </w:tcPr>
              <w:p w14:paraId="035C1906" w14:textId="38B9C8E6" w:rsidR="00E90A1E" w:rsidRDefault="00E90A1E" w:rsidP="00CD0780">
                <w:r>
                  <w:t>Change</w:t>
                </w:r>
              </w:p>
            </w:tc>
            <w:tc>
              <w:tcPr>
                <w:tcW w:w="1332" w:type="dxa"/>
                <w:shd w:val="clear" w:color="auto" w:fill="DBE5F1" w:themeFill="accent1" w:themeFillTint="33"/>
              </w:tcPr>
              <w:p w14:paraId="7F38B180" w14:textId="7AA4C354" w:rsidR="00E90A1E" w:rsidRDefault="00E90A1E" w:rsidP="00CD0780">
                <w:r>
                  <w:t>Change Date</w:t>
                </w:r>
              </w:p>
            </w:tc>
            <w:tc>
              <w:tcPr>
                <w:tcW w:w="1900" w:type="dxa"/>
                <w:shd w:val="clear" w:color="auto" w:fill="DBE5F1" w:themeFill="accent1" w:themeFillTint="33"/>
              </w:tcPr>
              <w:p w14:paraId="70641B2F" w14:textId="1DE65FDC" w:rsidR="00E90A1E" w:rsidRDefault="00E90A1E" w:rsidP="00CD0780">
                <w:r>
                  <w:t>Approved By</w:t>
                </w:r>
              </w:p>
            </w:tc>
            <w:tc>
              <w:tcPr>
                <w:tcW w:w="1260" w:type="dxa"/>
                <w:shd w:val="clear" w:color="auto" w:fill="DBE5F1" w:themeFill="accent1" w:themeFillTint="33"/>
              </w:tcPr>
              <w:p w14:paraId="4B73D9C0" w14:textId="29F83571" w:rsidR="00E90A1E" w:rsidRDefault="00E90A1E" w:rsidP="00CD0780">
                <w:r>
                  <w:t>Approval Date</w:t>
                </w:r>
              </w:p>
            </w:tc>
          </w:tr>
          <w:tr w:rsidR="00F70464" w:rsidRPr="00CD0780" w14:paraId="253B7A5F" w14:textId="77777777" w:rsidTr="00E90A1E">
            <w:tc>
              <w:tcPr>
                <w:tcW w:w="1060" w:type="dxa"/>
              </w:tcPr>
              <w:p w14:paraId="127F60F7" w14:textId="75D2505F" w:rsidR="00F70464" w:rsidRDefault="00F70464" w:rsidP="00B63180">
                <w:pPr>
                  <w:rPr>
                    <w:sz w:val="20"/>
                    <w:szCs w:val="20"/>
                  </w:rPr>
                </w:pPr>
                <w:r>
                  <w:rPr>
                    <w:sz w:val="20"/>
                    <w:szCs w:val="20"/>
                  </w:rPr>
                  <w:t>0.5</w:t>
                </w:r>
              </w:p>
            </w:tc>
            <w:tc>
              <w:tcPr>
                <w:tcW w:w="1529" w:type="dxa"/>
              </w:tcPr>
              <w:p w14:paraId="3BB7915D" w14:textId="20623FC1" w:rsidR="00F70464" w:rsidRDefault="00F70464" w:rsidP="00B63180">
                <w:pPr>
                  <w:rPr>
                    <w:sz w:val="20"/>
                    <w:szCs w:val="20"/>
                  </w:rPr>
                </w:pPr>
                <w:r>
                  <w:rPr>
                    <w:sz w:val="20"/>
                    <w:szCs w:val="20"/>
                  </w:rPr>
                  <w:t>Brian Cummings</w:t>
                </w:r>
              </w:p>
            </w:tc>
            <w:tc>
              <w:tcPr>
                <w:tcW w:w="1847" w:type="dxa"/>
              </w:tcPr>
              <w:p w14:paraId="466D4928" w14:textId="77777777" w:rsidR="00F70464" w:rsidRDefault="00F70464" w:rsidP="00F70464">
                <w:pPr>
                  <w:pStyle w:val="ListParagraph"/>
                  <w:numPr>
                    <w:ilvl w:val="0"/>
                    <w:numId w:val="7"/>
                  </w:numPr>
                  <w:ind w:left="291" w:hanging="270"/>
                  <w:rPr>
                    <w:sz w:val="20"/>
                    <w:szCs w:val="20"/>
                  </w:rPr>
                </w:pPr>
                <w:r>
                  <w:rPr>
                    <w:sz w:val="20"/>
                    <w:szCs w:val="20"/>
                  </w:rPr>
                  <w:t>Revised the Change Log</w:t>
                </w:r>
              </w:p>
              <w:p w14:paraId="0C506804" w14:textId="2D806527" w:rsidR="00F70464" w:rsidRPr="00F70464" w:rsidRDefault="00F70464" w:rsidP="00F70464">
                <w:pPr>
                  <w:pStyle w:val="ListParagraph"/>
                  <w:numPr>
                    <w:ilvl w:val="0"/>
                    <w:numId w:val="7"/>
                  </w:numPr>
                  <w:ind w:left="291" w:hanging="270"/>
                  <w:rPr>
                    <w:sz w:val="20"/>
                    <w:szCs w:val="20"/>
                  </w:rPr>
                </w:pPr>
                <w:r>
                  <w:rPr>
                    <w:sz w:val="20"/>
                    <w:szCs w:val="20"/>
                  </w:rPr>
                  <w:t>Accepted all prior changes</w:t>
                </w:r>
              </w:p>
            </w:tc>
            <w:tc>
              <w:tcPr>
                <w:tcW w:w="1332" w:type="dxa"/>
              </w:tcPr>
              <w:p w14:paraId="03B32305" w14:textId="31B55346" w:rsidR="00F70464" w:rsidRDefault="00F70464" w:rsidP="00B63180">
                <w:pPr>
                  <w:rPr>
                    <w:sz w:val="20"/>
                    <w:szCs w:val="20"/>
                  </w:rPr>
                </w:pPr>
                <w:r>
                  <w:rPr>
                    <w:sz w:val="20"/>
                    <w:szCs w:val="20"/>
                  </w:rPr>
                  <w:t>5/31/2017</w:t>
                </w:r>
              </w:p>
            </w:tc>
            <w:tc>
              <w:tcPr>
                <w:tcW w:w="1900" w:type="dxa"/>
              </w:tcPr>
              <w:p w14:paraId="0A5327D3" w14:textId="77777777" w:rsidR="00F70464" w:rsidRDefault="00F70464" w:rsidP="00B63180">
                <w:pPr>
                  <w:rPr>
                    <w:sz w:val="20"/>
                    <w:szCs w:val="20"/>
                  </w:rPr>
                </w:pPr>
              </w:p>
            </w:tc>
            <w:tc>
              <w:tcPr>
                <w:tcW w:w="1260" w:type="dxa"/>
              </w:tcPr>
              <w:p w14:paraId="332B7530" w14:textId="77777777" w:rsidR="00F70464" w:rsidRDefault="00F70464" w:rsidP="00B63180">
                <w:pPr>
                  <w:rPr>
                    <w:sz w:val="20"/>
                    <w:szCs w:val="20"/>
                  </w:rPr>
                </w:pPr>
              </w:p>
            </w:tc>
          </w:tr>
          <w:tr w:rsidR="00E90A1E" w:rsidRPr="00CD0780" w14:paraId="0964929C" w14:textId="7766C590" w:rsidTr="00E90A1E">
            <w:tc>
              <w:tcPr>
                <w:tcW w:w="1060" w:type="dxa"/>
              </w:tcPr>
              <w:p w14:paraId="2972F87E" w14:textId="699C5547" w:rsidR="00E90A1E" w:rsidRPr="00CD0780" w:rsidRDefault="00E90A1E" w:rsidP="00B63180">
                <w:pPr>
                  <w:rPr>
                    <w:sz w:val="20"/>
                    <w:szCs w:val="20"/>
                  </w:rPr>
                </w:pPr>
                <w:r>
                  <w:rPr>
                    <w:sz w:val="20"/>
                    <w:szCs w:val="20"/>
                  </w:rPr>
                  <w:t>0.4</w:t>
                </w:r>
              </w:p>
            </w:tc>
            <w:tc>
              <w:tcPr>
                <w:tcW w:w="1529" w:type="dxa"/>
              </w:tcPr>
              <w:p w14:paraId="3AB3CC92" w14:textId="7F08B8BB" w:rsidR="00E90A1E" w:rsidRPr="00CD0780" w:rsidRDefault="00E90A1E" w:rsidP="00B63180">
                <w:pPr>
                  <w:rPr>
                    <w:sz w:val="20"/>
                    <w:szCs w:val="20"/>
                  </w:rPr>
                </w:pPr>
                <w:r>
                  <w:rPr>
                    <w:sz w:val="20"/>
                    <w:szCs w:val="20"/>
                  </w:rPr>
                  <w:t>Brian Cummings</w:t>
                </w:r>
              </w:p>
            </w:tc>
            <w:tc>
              <w:tcPr>
                <w:tcW w:w="1847" w:type="dxa"/>
              </w:tcPr>
              <w:p w14:paraId="1EBBCBDE" w14:textId="50EF18AF" w:rsidR="00E90A1E" w:rsidRPr="00CD0780" w:rsidRDefault="00E90A1E" w:rsidP="009B4E51">
                <w:pPr>
                  <w:rPr>
                    <w:sz w:val="20"/>
                    <w:szCs w:val="20"/>
                  </w:rPr>
                </w:pPr>
                <w:r>
                  <w:rPr>
                    <w:sz w:val="20"/>
                    <w:szCs w:val="20"/>
                  </w:rPr>
                  <w:t>Revised per Arunkumar</w:t>
                </w:r>
                <w:r w:rsidR="009B4E51">
                  <w:rPr>
                    <w:sz w:val="20"/>
                    <w:szCs w:val="20"/>
                  </w:rPr>
                  <w:t>. S</w:t>
                </w:r>
                <w:r w:rsidR="00920689">
                  <w:rPr>
                    <w:sz w:val="20"/>
                    <w:szCs w:val="20"/>
                  </w:rPr>
                  <w:t xml:space="preserve"> </w:t>
                </w:r>
                <w:r>
                  <w:rPr>
                    <w:sz w:val="20"/>
                    <w:szCs w:val="20"/>
                  </w:rPr>
                  <w:t>feedback</w:t>
                </w:r>
              </w:p>
            </w:tc>
            <w:tc>
              <w:tcPr>
                <w:tcW w:w="1332" w:type="dxa"/>
              </w:tcPr>
              <w:p w14:paraId="2588BA6C" w14:textId="7C0F537E" w:rsidR="00E90A1E" w:rsidRPr="00CD0780" w:rsidRDefault="00E90A1E" w:rsidP="00B63180">
                <w:pPr>
                  <w:rPr>
                    <w:sz w:val="20"/>
                    <w:szCs w:val="20"/>
                  </w:rPr>
                </w:pPr>
                <w:r>
                  <w:rPr>
                    <w:sz w:val="20"/>
                    <w:szCs w:val="20"/>
                  </w:rPr>
                  <w:t>5/19/2017</w:t>
                </w:r>
              </w:p>
            </w:tc>
            <w:tc>
              <w:tcPr>
                <w:tcW w:w="1900" w:type="dxa"/>
              </w:tcPr>
              <w:p w14:paraId="3CB63015" w14:textId="47989CA7" w:rsidR="00E90A1E" w:rsidRDefault="00F70464" w:rsidP="009B4E51">
                <w:pPr>
                  <w:rPr>
                    <w:sz w:val="20"/>
                    <w:szCs w:val="20"/>
                  </w:rPr>
                </w:pPr>
                <w:r>
                  <w:rPr>
                    <w:sz w:val="20"/>
                    <w:szCs w:val="20"/>
                  </w:rPr>
                  <w:t>Arunkumar</w:t>
                </w:r>
                <w:r w:rsidR="009B4E51">
                  <w:rPr>
                    <w:sz w:val="20"/>
                    <w:szCs w:val="20"/>
                  </w:rPr>
                  <w:t>. S</w:t>
                </w:r>
              </w:p>
            </w:tc>
            <w:tc>
              <w:tcPr>
                <w:tcW w:w="1260" w:type="dxa"/>
              </w:tcPr>
              <w:p w14:paraId="345F5864" w14:textId="26FD1B48" w:rsidR="00E90A1E" w:rsidRDefault="00F70464" w:rsidP="00B63180">
                <w:pPr>
                  <w:rPr>
                    <w:sz w:val="20"/>
                    <w:szCs w:val="20"/>
                  </w:rPr>
                </w:pPr>
                <w:r>
                  <w:rPr>
                    <w:sz w:val="20"/>
                    <w:szCs w:val="20"/>
                  </w:rPr>
                  <w:t>5/31/2017</w:t>
                </w:r>
              </w:p>
            </w:tc>
          </w:tr>
          <w:tr w:rsidR="00E90A1E" w:rsidRPr="00CD0780" w14:paraId="053EBEDD" w14:textId="7337AA7D" w:rsidTr="00E90A1E">
            <w:tc>
              <w:tcPr>
                <w:tcW w:w="1060" w:type="dxa"/>
              </w:tcPr>
              <w:p w14:paraId="79DB152F" w14:textId="3F050725" w:rsidR="00E90A1E" w:rsidRDefault="00E90A1E" w:rsidP="00877F6F">
                <w:pPr>
                  <w:rPr>
                    <w:sz w:val="20"/>
                    <w:szCs w:val="20"/>
                  </w:rPr>
                </w:pPr>
                <w:r>
                  <w:rPr>
                    <w:sz w:val="20"/>
                    <w:szCs w:val="20"/>
                  </w:rPr>
                  <w:t>0.3</w:t>
                </w:r>
              </w:p>
            </w:tc>
            <w:tc>
              <w:tcPr>
                <w:tcW w:w="1529" w:type="dxa"/>
              </w:tcPr>
              <w:p w14:paraId="64C89619" w14:textId="3EEFFDD8" w:rsidR="00E90A1E" w:rsidRDefault="00E90A1E" w:rsidP="00877F6F">
                <w:pPr>
                  <w:rPr>
                    <w:sz w:val="20"/>
                    <w:szCs w:val="20"/>
                  </w:rPr>
                </w:pPr>
                <w:r>
                  <w:rPr>
                    <w:sz w:val="20"/>
                    <w:szCs w:val="20"/>
                  </w:rPr>
                  <w:t>Brian Cummings</w:t>
                </w:r>
              </w:p>
            </w:tc>
            <w:tc>
              <w:tcPr>
                <w:tcW w:w="1847" w:type="dxa"/>
              </w:tcPr>
              <w:p w14:paraId="7E3317D1" w14:textId="703DBE06" w:rsidR="00E90A1E" w:rsidRDefault="00E90A1E" w:rsidP="00877F6F">
                <w:pPr>
                  <w:rPr>
                    <w:sz w:val="20"/>
                    <w:szCs w:val="20"/>
                  </w:rPr>
                </w:pPr>
                <w:r>
                  <w:rPr>
                    <w:sz w:val="20"/>
                    <w:szCs w:val="20"/>
                  </w:rPr>
                  <w:t>Cosmetic and cross-ref edits</w:t>
                </w:r>
              </w:p>
            </w:tc>
            <w:tc>
              <w:tcPr>
                <w:tcW w:w="1332" w:type="dxa"/>
              </w:tcPr>
              <w:p w14:paraId="0925ABDC" w14:textId="485D46A7" w:rsidR="00E90A1E" w:rsidRDefault="00E90A1E" w:rsidP="00877F6F">
                <w:pPr>
                  <w:rPr>
                    <w:sz w:val="20"/>
                    <w:szCs w:val="20"/>
                  </w:rPr>
                </w:pPr>
                <w:r>
                  <w:rPr>
                    <w:sz w:val="20"/>
                    <w:szCs w:val="20"/>
                  </w:rPr>
                  <w:t>5/12/2017</w:t>
                </w:r>
              </w:p>
            </w:tc>
            <w:tc>
              <w:tcPr>
                <w:tcW w:w="1900" w:type="dxa"/>
              </w:tcPr>
              <w:p w14:paraId="39947A04" w14:textId="021DF010" w:rsidR="00E90A1E" w:rsidRDefault="00F70464" w:rsidP="00877F6F">
                <w:pPr>
                  <w:rPr>
                    <w:sz w:val="20"/>
                    <w:szCs w:val="20"/>
                  </w:rPr>
                </w:pPr>
                <w:r>
                  <w:rPr>
                    <w:sz w:val="20"/>
                    <w:szCs w:val="20"/>
                  </w:rPr>
                  <w:t>N/A</w:t>
                </w:r>
              </w:p>
            </w:tc>
            <w:tc>
              <w:tcPr>
                <w:tcW w:w="1260" w:type="dxa"/>
              </w:tcPr>
              <w:p w14:paraId="1019C7FE" w14:textId="570C58EB" w:rsidR="00E90A1E" w:rsidRDefault="00F70464" w:rsidP="00877F6F">
                <w:pPr>
                  <w:rPr>
                    <w:sz w:val="20"/>
                    <w:szCs w:val="20"/>
                  </w:rPr>
                </w:pPr>
                <w:r>
                  <w:rPr>
                    <w:sz w:val="20"/>
                    <w:szCs w:val="20"/>
                  </w:rPr>
                  <w:t>N/A</w:t>
                </w:r>
              </w:p>
            </w:tc>
          </w:tr>
          <w:tr w:rsidR="00E90A1E" w:rsidRPr="00CD0780" w14:paraId="5E4BDFDC" w14:textId="605CF55D" w:rsidTr="00E90A1E">
            <w:tc>
              <w:tcPr>
                <w:tcW w:w="1060" w:type="dxa"/>
              </w:tcPr>
              <w:p w14:paraId="1E912513" w14:textId="532CD0A4" w:rsidR="00E90A1E" w:rsidRDefault="00E90A1E" w:rsidP="00877F6F">
                <w:pPr>
                  <w:rPr>
                    <w:sz w:val="20"/>
                    <w:szCs w:val="20"/>
                  </w:rPr>
                </w:pPr>
                <w:r>
                  <w:rPr>
                    <w:sz w:val="20"/>
                    <w:szCs w:val="20"/>
                  </w:rPr>
                  <w:t>0.2</w:t>
                </w:r>
              </w:p>
            </w:tc>
            <w:tc>
              <w:tcPr>
                <w:tcW w:w="1529" w:type="dxa"/>
              </w:tcPr>
              <w:p w14:paraId="41480CAA" w14:textId="794D11CB" w:rsidR="00E90A1E" w:rsidRDefault="00E90A1E" w:rsidP="00877F6F">
                <w:pPr>
                  <w:rPr>
                    <w:sz w:val="20"/>
                    <w:szCs w:val="20"/>
                  </w:rPr>
                </w:pPr>
                <w:r>
                  <w:rPr>
                    <w:sz w:val="20"/>
                    <w:szCs w:val="20"/>
                  </w:rPr>
                  <w:t>Brian Cummings</w:t>
                </w:r>
              </w:p>
            </w:tc>
            <w:tc>
              <w:tcPr>
                <w:tcW w:w="1847" w:type="dxa"/>
              </w:tcPr>
              <w:p w14:paraId="041AA988" w14:textId="1CB0A05E" w:rsidR="00E90A1E" w:rsidRDefault="00E90A1E" w:rsidP="00877F6F">
                <w:pPr>
                  <w:rPr>
                    <w:sz w:val="20"/>
                    <w:szCs w:val="20"/>
                  </w:rPr>
                </w:pPr>
                <w:r>
                  <w:rPr>
                    <w:sz w:val="20"/>
                    <w:szCs w:val="20"/>
                  </w:rPr>
                  <w:t>Revisions to completely incorporate requirements</w:t>
                </w:r>
              </w:p>
            </w:tc>
            <w:tc>
              <w:tcPr>
                <w:tcW w:w="1332" w:type="dxa"/>
              </w:tcPr>
              <w:p w14:paraId="0DE67CBC" w14:textId="1DE72AAF" w:rsidR="00E90A1E" w:rsidRDefault="00E90A1E" w:rsidP="00877F6F">
                <w:pPr>
                  <w:rPr>
                    <w:sz w:val="20"/>
                    <w:szCs w:val="20"/>
                  </w:rPr>
                </w:pPr>
                <w:r>
                  <w:rPr>
                    <w:sz w:val="20"/>
                    <w:szCs w:val="20"/>
                  </w:rPr>
                  <w:t>5/5/2017</w:t>
                </w:r>
              </w:p>
            </w:tc>
            <w:tc>
              <w:tcPr>
                <w:tcW w:w="1900" w:type="dxa"/>
              </w:tcPr>
              <w:p w14:paraId="693DD736" w14:textId="0FBC1F51" w:rsidR="00E90A1E" w:rsidRDefault="00F70464" w:rsidP="00877F6F">
                <w:pPr>
                  <w:rPr>
                    <w:sz w:val="20"/>
                    <w:szCs w:val="20"/>
                  </w:rPr>
                </w:pPr>
                <w:r>
                  <w:rPr>
                    <w:sz w:val="20"/>
                    <w:szCs w:val="20"/>
                  </w:rPr>
                  <w:t>N/A</w:t>
                </w:r>
              </w:p>
            </w:tc>
            <w:tc>
              <w:tcPr>
                <w:tcW w:w="1260" w:type="dxa"/>
              </w:tcPr>
              <w:p w14:paraId="04761813" w14:textId="3F0A2823" w:rsidR="00E90A1E" w:rsidRDefault="00F70464" w:rsidP="00877F6F">
                <w:pPr>
                  <w:rPr>
                    <w:sz w:val="20"/>
                    <w:szCs w:val="20"/>
                  </w:rPr>
                </w:pPr>
                <w:r>
                  <w:rPr>
                    <w:sz w:val="20"/>
                    <w:szCs w:val="20"/>
                  </w:rPr>
                  <w:t>N/A</w:t>
                </w:r>
              </w:p>
            </w:tc>
          </w:tr>
          <w:tr w:rsidR="00E90A1E" w:rsidRPr="00CD0780" w14:paraId="6AD4D7D5" w14:textId="65DA7150" w:rsidTr="00E90A1E">
            <w:tc>
              <w:tcPr>
                <w:tcW w:w="1060" w:type="dxa"/>
              </w:tcPr>
              <w:p w14:paraId="47A3ADBA" w14:textId="77777777" w:rsidR="00E90A1E" w:rsidRPr="00CD0780" w:rsidRDefault="00E90A1E" w:rsidP="00877F6F">
                <w:pPr>
                  <w:rPr>
                    <w:sz w:val="20"/>
                    <w:szCs w:val="20"/>
                  </w:rPr>
                </w:pPr>
                <w:r>
                  <w:rPr>
                    <w:sz w:val="20"/>
                    <w:szCs w:val="20"/>
                  </w:rPr>
                  <w:t>0.1</w:t>
                </w:r>
              </w:p>
            </w:tc>
            <w:tc>
              <w:tcPr>
                <w:tcW w:w="1529" w:type="dxa"/>
              </w:tcPr>
              <w:p w14:paraId="6D4C957B" w14:textId="77777777" w:rsidR="00E90A1E" w:rsidRPr="00CD0780" w:rsidRDefault="00E90A1E" w:rsidP="00877F6F">
                <w:pPr>
                  <w:rPr>
                    <w:sz w:val="20"/>
                    <w:szCs w:val="20"/>
                  </w:rPr>
                </w:pPr>
                <w:r>
                  <w:rPr>
                    <w:sz w:val="20"/>
                    <w:szCs w:val="20"/>
                  </w:rPr>
                  <w:t>Brian Cummings</w:t>
                </w:r>
              </w:p>
            </w:tc>
            <w:tc>
              <w:tcPr>
                <w:tcW w:w="1847" w:type="dxa"/>
              </w:tcPr>
              <w:p w14:paraId="2E0F7284" w14:textId="7C0EFD11" w:rsidR="00E90A1E" w:rsidRPr="00CD0780" w:rsidRDefault="00E90A1E" w:rsidP="00877F6F">
                <w:pPr>
                  <w:rPr>
                    <w:sz w:val="20"/>
                    <w:szCs w:val="20"/>
                  </w:rPr>
                </w:pPr>
                <w:r>
                  <w:rPr>
                    <w:sz w:val="20"/>
                    <w:szCs w:val="20"/>
                  </w:rPr>
                  <w:t>Incorporated FTB InfoSec Requirements from the “</w:t>
                </w:r>
                <w:r w:rsidRPr="0048204B">
                  <w:rPr>
                    <w:sz w:val="20"/>
                    <w:szCs w:val="20"/>
                  </w:rPr>
                  <w:t>FTB_Cloud InfoSec Requirements</w:t>
                </w:r>
                <w:r>
                  <w:rPr>
                    <w:sz w:val="20"/>
                    <w:szCs w:val="20"/>
                  </w:rPr>
                  <w:t>” workbook</w:t>
                </w:r>
              </w:p>
            </w:tc>
            <w:tc>
              <w:tcPr>
                <w:tcW w:w="1332" w:type="dxa"/>
              </w:tcPr>
              <w:p w14:paraId="21A8FBE9" w14:textId="77777777" w:rsidR="00E90A1E" w:rsidRPr="00CD0780" w:rsidRDefault="00E90A1E" w:rsidP="00877F6F">
                <w:pPr>
                  <w:rPr>
                    <w:sz w:val="20"/>
                    <w:szCs w:val="20"/>
                  </w:rPr>
                </w:pPr>
                <w:r>
                  <w:rPr>
                    <w:sz w:val="20"/>
                    <w:szCs w:val="20"/>
                  </w:rPr>
                  <w:t>4/28</w:t>
                </w:r>
                <w:r w:rsidRPr="00CD0780">
                  <w:rPr>
                    <w:sz w:val="20"/>
                    <w:szCs w:val="20"/>
                  </w:rPr>
                  <w:t>/2017</w:t>
                </w:r>
              </w:p>
            </w:tc>
            <w:tc>
              <w:tcPr>
                <w:tcW w:w="1900" w:type="dxa"/>
              </w:tcPr>
              <w:p w14:paraId="0839F36A" w14:textId="03B2AC06" w:rsidR="00E90A1E" w:rsidRDefault="00F70464" w:rsidP="00877F6F">
                <w:pPr>
                  <w:rPr>
                    <w:sz w:val="20"/>
                    <w:szCs w:val="20"/>
                  </w:rPr>
                </w:pPr>
                <w:r>
                  <w:rPr>
                    <w:sz w:val="20"/>
                    <w:szCs w:val="20"/>
                  </w:rPr>
                  <w:t>N/A</w:t>
                </w:r>
              </w:p>
            </w:tc>
            <w:tc>
              <w:tcPr>
                <w:tcW w:w="1260" w:type="dxa"/>
              </w:tcPr>
              <w:p w14:paraId="323BEBD2" w14:textId="6BBF3D65" w:rsidR="00F70464" w:rsidRDefault="00F70464" w:rsidP="00877F6F">
                <w:pPr>
                  <w:rPr>
                    <w:sz w:val="20"/>
                    <w:szCs w:val="20"/>
                  </w:rPr>
                </w:pPr>
                <w:r>
                  <w:rPr>
                    <w:sz w:val="20"/>
                    <w:szCs w:val="20"/>
                  </w:rPr>
                  <w:t>N/A</w:t>
                </w:r>
              </w:p>
            </w:tc>
          </w:tr>
          <w:tr w:rsidR="00E90A1E" w:rsidRPr="00CD0780" w14:paraId="68C428D2" w14:textId="16B774AC" w:rsidTr="00E90A1E">
            <w:tc>
              <w:tcPr>
                <w:tcW w:w="1060" w:type="dxa"/>
              </w:tcPr>
              <w:p w14:paraId="1E5F9D7E" w14:textId="15A4BBA4" w:rsidR="00E90A1E" w:rsidRPr="00CD0780" w:rsidRDefault="00E90A1E" w:rsidP="00B63180">
                <w:pPr>
                  <w:rPr>
                    <w:sz w:val="20"/>
                    <w:szCs w:val="20"/>
                  </w:rPr>
                </w:pPr>
                <w:r>
                  <w:rPr>
                    <w:sz w:val="20"/>
                    <w:szCs w:val="20"/>
                  </w:rPr>
                  <w:t>WIP 0.2</w:t>
                </w:r>
              </w:p>
            </w:tc>
            <w:tc>
              <w:tcPr>
                <w:tcW w:w="1529" w:type="dxa"/>
              </w:tcPr>
              <w:p w14:paraId="5529BE05" w14:textId="77777777" w:rsidR="00E90A1E" w:rsidRPr="00CD0780" w:rsidRDefault="00E90A1E" w:rsidP="00B63180">
                <w:pPr>
                  <w:rPr>
                    <w:sz w:val="20"/>
                    <w:szCs w:val="20"/>
                  </w:rPr>
                </w:pPr>
                <w:r w:rsidRPr="00CD0780">
                  <w:rPr>
                    <w:sz w:val="20"/>
                    <w:szCs w:val="20"/>
                  </w:rPr>
                  <w:t>Don Lykins</w:t>
                </w:r>
              </w:p>
            </w:tc>
            <w:tc>
              <w:tcPr>
                <w:tcW w:w="1847" w:type="dxa"/>
              </w:tcPr>
              <w:p w14:paraId="3D6B9817" w14:textId="5CFD0C56" w:rsidR="00E90A1E" w:rsidRPr="00CD0780" w:rsidRDefault="00E90A1E" w:rsidP="00B63180">
                <w:pPr>
                  <w:rPr>
                    <w:sz w:val="20"/>
                    <w:szCs w:val="20"/>
                  </w:rPr>
                </w:pPr>
                <w:r>
                  <w:rPr>
                    <w:sz w:val="20"/>
                    <w:szCs w:val="20"/>
                  </w:rPr>
                  <w:t>Incorporate  offline edits by self and Brian Cummings</w:t>
                </w:r>
              </w:p>
            </w:tc>
            <w:tc>
              <w:tcPr>
                <w:tcW w:w="1332" w:type="dxa"/>
              </w:tcPr>
              <w:p w14:paraId="63B66EC3" w14:textId="77777777" w:rsidR="00E90A1E" w:rsidRPr="00CD0780" w:rsidRDefault="00E90A1E" w:rsidP="00B63180">
                <w:pPr>
                  <w:rPr>
                    <w:sz w:val="20"/>
                    <w:szCs w:val="20"/>
                  </w:rPr>
                </w:pPr>
                <w:r w:rsidRPr="00CD0780">
                  <w:rPr>
                    <w:sz w:val="20"/>
                    <w:szCs w:val="20"/>
                  </w:rPr>
                  <w:t>4/24/2017</w:t>
                </w:r>
              </w:p>
            </w:tc>
            <w:tc>
              <w:tcPr>
                <w:tcW w:w="1900" w:type="dxa"/>
              </w:tcPr>
              <w:p w14:paraId="1703AF7F" w14:textId="6B44DD26" w:rsidR="00E90A1E" w:rsidRPr="00CD0780" w:rsidRDefault="00F70464" w:rsidP="00B63180">
                <w:pPr>
                  <w:rPr>
                    <w:sz w:val="20"/>
                    <w:szCs w:val="20"/>
                  </w:rPr>
                </w:pPr>
                <w:r>
                  <w:rPr>
                    <w:sz w:val="20"/>
                    <w:szCs w:val="20"/>
                  </w:rPr>
                  <w:t>N/A</w:t>
                </w:r>
              </w:p>
            </w:tc>
            <w:tc>
              <w:tcPr>
                <w:tcW w:w="1260" w:type="dxa"/>
              </w:tcPr>
              <w:p w14:paraId="037059C8" w14:textId="22A33C16" w:rsidR="00E90A1E" w:rsidRPr="00CD0780" w:rsidRDefault="00F70464" w:rsidP="00B63180">
                <w:pPr>
                  <w:rPr>
                    <w:sz w:val="20"/>
                    <w:szCs w:val="20"/>
                  </w:rPr>
                </w:pPr>
                <w:r>
                  <w:rPr>
                    <w:sz w:val="20"/>
                    <w:szCs w:val="20"/>
                  </w:rPr>
                  <w:t>N/A</w:t>
                </w:r>
              </w:p>
            </w:tc>
          </w:tr>
          <w:tr w:rsidR="00E90A1E" w:rsidRPr="00CD0780" w14:paraId="5F5DB082" w14:textId="379B1AE1" w:rsidTr="00E90A1E">
            <w:tc>
              <w:tcPr>
                <w:tcW w:w="1060" w:type="dxa"/>
              </w:tcPr>
              <w:p w14:paraId="35714020" w14:textId="142A8FFD" w:rsidR="00E90A1E" w:rsidRPr="00CD0780" w:rsidRDefault="00E90A1E" w:rsidP="00B63180">
                <w:pPr>
                  <w:rPr>
                    <w:sz w:val="20"/>
                    <w:szCs w:val="20"/>
                  </w:rPr>
                </w:pPr>
                <w:r>
                  <w:rPr>
                    <w:sz w:val="20"/>
                    <w:szCs w:val="20"/>
                  </w:rPr>
                  <w:t>WIP 0.1 (offline edit)</w:t>
                </w:r>
              </w:p>
            </w:tc>
            <w:tc>
              <w:tcPr>
                <w:tcW w:w="1529" w:type="dxa"/>
              </w:tcPr>
              <w:p w14:paraId="54B5DA39" w14:textId="77777777" w:rsidR="00E90A1E" w:rsidRPr="00CD0780" w:rsidRDefault="00E90A1E" w:rsidP="00B63180">
                <w:pPr>
                  <w:rPr>
                    <w:sz w:val="20"/>
                    <w:szCs w:val="20"/>
                  </w:rPr>
                </w:pPr>
                <w:r w:rsidRPr="00CD0780">
                  <w:rPr>
                    <w:sz w:val="20"/>
                    <w:szCs w:val="20"/>
                  </w:rPr>
                  <w:t>Brian Cummings</w:t>
                </w:r>
              </w:p>
            </w:tc>
            <w:tc>
              <w:tcPr>
                <w:tcW w:w="1847" w:type="dxa"/>
              </w:tcPr>
              <w:p w14:paraId="5F81AB4D" w14:textId="5DD26B21" w:rsidR="00E90A1E" w:rsidRPr="00CD0780" w:rsidRDefault="00E90A1E" w:rsidP="00B63180">
                <w:pPr>
                  <w:rPr>
                    <w:sz w:val="20"/>
                    <w:szCs w:val="20"/>
                  </w:rPr>
                </w:pPr>
                <w:r w:rsidRPr="00CD0780">
                  <w:rPr>
                    <w:sz w:val="20"/>
                    <w:szCs w:val="20"/>
                  </w:rPr>
                  <w:t xml:space="preserve">Modified every </w:t>
                </w:r>
                <w:r>
                  <w:rPr>
                    <w:sz w:val="20"/>
                    <w:szCs w:val="20"/>
                  </w:rPr>
                  <w:t xml:space="preserve">narrative </w:t>
                </w:r>
                <w:r w:rsidRPr="00CD0780">
                  <w:rPr>
                    <w:sz w:val="20"/>
                    <w:szCs w:val="20"/>
                  </w:rPr>
                  <w:t>section</w:t>
                </w:r>
              </w:p>
            </w:tc>
            <w:tc>
              <w:tcPr>
                <w:tcW w:w="1332" w:type="dxa"/>
              </w:tcPr>
              <w:p w14:paraId="0C9586B6" w14:textId="77777777" w:rsidR="00E90A1E" w:rsidRPr="00CD0780" w:rsidRDefault="00E90A1E" w:rsidP="00B63180">
                <w:pPr>
                  <w:rPr>
                    <w:sz w:val="20"/>
                    <w:szCs w:val="20"/>
                  </w:rPr>
                </w:pPr>
                <w:r w:rsidRPr="00CD0780">
                  <w:rPr>
                    <w:sz w:val="20"/>
                    <w:szCs w:val="20"/>
                  </w:rPr>
                  <w:t>4/23/2017</w:t>
                </w:r>
              </w:p>
            </w:tc>
            <w:tc>
              <w:tcPr>
                <w:tcW w:w="1900" w:type="dxa"/>
              </w:tcPr>
              <w:p w14:paraId="546301DA" w14:textId="4BE4EDBF" w:rsidR="00E90A1E" w:rsidRPr="00CD0780" w:rsidRDefault="00F70464" w:rsidP="00B63180">
                <w:pPr>
                  <w:rPr>
                    <w:sz w:val="20"/>
                    <w:szCs w:val="20"/>
                  </w:rPr>
                </w:pPr>
                <w:r>
                  <w:rPr>
                    <w:sz w:val="20"/>
                    <w:szCs w:val="20"/>
                  </w:rPr>
                  <w:t>N/A</w:t>
                </w:r>
              </w:p>
            </w:tc>
            <w:tc>
              <w:tcPr>
                <w:tcW w:w="1260" w:type="dxa"/>
              </w:tcPr>
              <w:p w14:paraId="754AF969" w14:textId="2881844A" w:rsidR="00E90A1E" w:rsidRPr="00CD0780" w:rsidRDefault="00F70464" w:rsidP="00B63180">
                <w:pPr>
                  <w:rPr>
                    <w:sz w:val="20"/>
                    <w:szCs w:val="20"/>
                  </w:rPr>
                </w:pPr>
                <w:r>
                  <w:rPr>
                    <w:sz w:val="20"/>
                    <w:szCs w:val="20"/>
                  </w:rPr>
                  <w:t>N/A</w:t>
                </w:r>
              </w:p>
            </w:tc>
          </w:tr>
          <w:tr w:rsidR="00E90A1E" w:rsidRPr="00CD0780" w14:paraId="3E71DEF5" w14:textId="5FA76D0A" w:rsidTr="00E90A1E">
            <w:tc>
              <w:tcPr>
                <w:tcW w:w="1060" w:type="dxa"/>
              </w:tcPr>
              <w:p w14:paraId="08A3FC65" w14:textId="3FE28D9D" w:rsidR="00E90A1E" w:rsidRPr="00CD0780" w:rsidRDefault="00E90A1E" w:rsidP="00CD0780">
                <w:pPr>
                  <w:rPr>
                    <w:sz w:val="20"/>
                    <w:szCs w:val="20"/>
                  </w:rPr>
                </w:pPr>
                <w:r>
                  <w:rPr>
                    <w:sz w:val="20"/>
                    <w:szCs w:val="20"/>
                  </w:rPr>
                  <w:t>WIP 0.1</w:t>
                </w:r>
              </w:p>
            </w:tc>
            <w:tc>
              <w:tcPr>
                <w:tcW w:w="1529" w:type="dxa"/>
              </w:tcPr>
              <w:p w14:paraId="16166E29" w14:textId="47A82C26" w:rsidR="00E90A1E" w:rsidRPr="00CD0780" w:rsidRDefault="00E90A1E" w:rsidP="00CD0780">
                <w:pPr>
                  <w:rPr>
                    <w:sz w:val="20"/>
                    <w:szCs w:val="20"/>
                  </w:rPr>
                </w:pPr>
                <w:r w:rsidRPr="00CD0780">
                  <w:rPr>
                    <w:sz w:val="20"/>
                    <w:szCs w:val="20"/>
                  </w:rPr>
                  <w:t>Don Lykins</w:t>
                </w:r>
              </w:p>
            </w:tc>
            <w:tc>
              <w:tcPr>
                <w:tcW w:w="1847" w:type="dxa"/>
              </w:tcPr>
              <w:p w14:paraId="758CC899" w14:textId="4814E2AB" w:rsidR="00E90A1E" w:rsidRPr="00CD0780" w:rsidRDefault="00E90A1E" w:rsidP="00CD0780">
                <w:pPr>
                  <w:rPr>
                    <w:sz w:val="20"/>
                    <w:szCs w:val="20"/>
                  </w:rPr>
                </w:pPr>
                <w:r w:rsidRPr="00CD0780">
                  <w:rPr>
                    <w:sz w:val="20"/>
                    <w:szCs w:val="20"/>
                  </w:rPr>
                  <w:t>Edited original</w:t>
                </w:r>
              </w:p>
            </w:tc>
            <w:tc>
              <w:tcPr>
                <w:tcW w:w="1332" w:type="dxa"/>
              </w:tcPr>
              <w:p w14:paraId="34F88E25" w14:textId="513E4092" w:rsidR="00E90A1E" w:rsidRPr="00CD0780" w:rsidRDefault="00E90A1E" w:rsidP="00CD0780">
                <w:pPr>
                  <w:rPr>
                    <w:sz w:val="20"/>
                    <w:szCs w:val="20"/>
                  </w:rPr>
                </w:pPr>
                <w:r w:rsidRPr="00CD0780">
                  <w:rPr>
                    <w:sz w:val="20"/>
                    <w:szCs w:val="20"/>
                  </w:rPr>
                  <w:t>4/17/2017</w:t>
                </w:r>
              </w:p>
            </w:tc>
            <w:tc>
              <w:tcPr>
                <w:tcW w:w="1900" w:type="dxa"/>
              </w:tcPr>
              <w:p w14:paraId="350EF22C" w14:textId="0BBCE4CD" w:rsidR="00E90A1E" w:rsidRPr="00CD0780" w:rsidRDefault="00F70464" w:rsidP="00CD0780">
                <w:pPr>
                  <w:rPr>
                    <w:sz w:val="20"/>
                    <w:szCs w:val="20"/>
                  </w:rPr>
                </w:pPr>
                <w:r>
                  <w:rPr>
                    <w:sz w:val="20"/>
                    <w:szCs w:val="20"/>
                  </w:rPr>
                  <w:t>N/A</w:t>
                </w:r>
              </w:p>
            </w:tc>
            <w:tc>
              <w:tcPr>
                <w:tcW w:w="1260" w:type="dxa"/>
              </w:tcPr>
              <w:p w14:paraId="196D5E26" w14:textId="68A23EBF" w:rsidR="00E90A1E" w:rsidRPr="00CD0780" w:rsidRDefault="00F70464" w:rsidP="00CD0780">
                <w:pPr>
                  <w:rPr>
                    <w:sz w:val="20"/>
                    <w:szCs w:val="20"/>
                  </w:rPr>
                </w:pPr>
                <w:r>
                  <w:rPr>
                    <w:sz w:val="20"/>
                    <w:szCs w:val="20"/>
                  </w:rPr>
                  <w:t>N/A</w:t>
                </w:r>
              </w:p>
            </w:tc>
          </w:tr>
        </w:tbl>
        <w:p w14:paraId="78816C2E" w14:textId="77777777" w:rsidR="00CD0780" w:rsidRDefault="00CD0780"/>
        <w:p w14:paraId="45A0D856" w14:textId="22457212" w:rsidR="00CD0780" w:rsidRPr="00CD0780" w:rsidRDefault="00CD0780" w:rsidP="00CD0780">
          <w:pPr>
            <w:jc w:val="center"/>
            <w:rPr>
              <w:b/>
              <w:sz w:val="40"/>
              <w:szCs w:val="40"/>
            </w:rPr>
          </w:pPr>
          <w:r w:rsidRPr="00CD0780">
            <w:rPr>
              <w:b/>
              <w:sz w:val="40"/>
              <w:szCs w:val="40"/>
            </w:rPr>
            <w:t xml:space="preserve">Change Log </w:t>
          </w:r>
          <w:r w:rsidRPr="00CD0780">
            <w:rPr>
              <w:b/>
              <w:sz w:val="40"/>
              <w:szCs w:val="40"/>
            </w:rPr>
            <w:br w:type="page"/>
          </w:r>
        </w:p>
        <w:p w14:paraId="1E1D8881" w14:textId="2CF43607" w:rsidR="00B4182A" w:rsidRDefault="003C112A">
          <w:pPr>
            <w:rPr>
              <w:rFonts w:asciiTheme="majorHAnsi" w:eastAsiaTheme="majorEastAsia" w:hAnsiTheme="majorHAnsi" w:cstheme="majorBidi"/>
              <w:b/>
              <w:bCs/>
              <w:color w:val="365F91" w:themeColor="accent1" w:themeShade="BF"/>
              <w:sz w:val="28"/>
              <w:szCs w:val="28"/>
              <w:lang w:eastAsia="ja-JP"/>
            </w:rPr>
          </w:pPr>
        </w:p>
      </w:sdtContent>
    </w:sdt>
    <w:sdt>
      <w:sdtPr>
        <w:rPr>
          <w:rFonts w:asciiTheme="minorHAnsi" w:eastAsiaTheme="minorHAnsi" w:hAnsiTheme="minorHAnsi" w:cstheme="minorBidi"/>
          <w:b w:val="0"/>
          <w:bCs w:val="0"/>
          <w:color w:val="auto"/>
          <w:sz w:val="22"/>
          <w:szCs w:val="22"/>
          <w:lang w:eastAsia="en-US"/>
        </w:rPr>
        <w:id w:val="662360477"/>
        <w:docPartObj>
          <w:docPartGallery w:val="Table of Contents"/>
          <w:docPartUnique/>
        </w:docPartObj>
      </w:sdtPr>
      <w:sdtEndPr>
        <w:rPr>
          <w:noProof/>
        </w:rPr>
      </w:sdtEndPr>
      <w:sdtContent>
        <w:p w14:paraId="1E1D8882" w14:textId="77777777" w:rsidR="00A23B1F" w:rsidRDefault="00A23B1F">
          <w:pPr>
            <w:pStyle w:val="TOCHeading"/>
          </w:pPr>
          <w:r>
            <w:t>Table of Contents</w:t>
          </w:r>
        </w:p>
        <w:p w14:paraId="2FCB114F" w14:textId="77777777" w:rsidR="008A4288" w:rsidRDefault="00A23B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156490" w:history="1">
            <w:r w:rsidR="008A4288" w:rsidRPr="00B30F93">
              <w:rPr>
                <w:rStyle w:val="Hyperlink"/>
                <w:noProof/>
              </w:rPr>
              <w:t>Introduction</w:t>
            </w:r>
            <w:r w:rsidR="008A4288">
              <w:rPr>
                <w:noProof/>
                <w:webHidden/>
              </w:rPr>
              <w:tab/>
            </w:r>
            <w:r w:rsidR="008A4288">
              <w:rPr>
                <w:noProof/>
                <w:webHidden/>
              </w:rPr>
              <w:fldChar w:fldCharType="begin"/>
            </w:r>
            <w:r w:rsidR="008A4288">
              <w:rPr>
                <w:noProof/>
                <w:webHidden/>
              </w:rPr>
              <w:instrText xml:space="preserve"> PAGEREF _Toc484156490 \h </w:instrText>
            </w:r>
            <w:r w:rsidR="008A4288">
              <w:rPr>
                <w:noProof/>
                <w:webHidden/>
              </w:rPr>
            </w:r>
            <w:r w:rsidR="008A4288">
              <w:rPr>
                <w:noProof/>
                <w:webHidden/>
              </w:rPr>
              <w:fldChar w:fldCharType="separate"/>
            </w:r>
            <w:r w:rsidR="008A4288">
              <w:rPr>
                <w:noProof/>
                <w:webHidden/>
              </w:rPr>
              <w:t>3</w:t>
            </w:r>
            <w:r w:rsidR="008A4288">
              <w:rPr>
                <w:noProof/>
                <w:webHidden/>
              </w:rPr>
              <w:fldChar w:fldCharType="end"/>
            </w:r>
          </w:hyperlink>
        </w:p>
        <w:p w14:paraId="1C63D48D" w14:textId="77777777" w:rsidR="008A4288" w:rsidRDefault="003C112A">
          <w:pPr>
            <w:pStyle w:val="TOC2"/>
            <w:tabs>
              <w:tab w:val="right" w:leader="dot" w:pos="9350"/>
            </w:tabs>
            <w:rPr>
              <w:rFonts w:eastAsiaTheme="minorEastAsia"/>
              <w:noProof/>
            </w:rPr>
          </w:pPr>
          <w:hyperlink w:anchor="_Toc484156491" w:history="1">
            <w:r w:rsidR="008A4288" w:rsidRPr="00B30F93">
              <w:rPr>
                <w:rStyle w:val="Hyperlink"/>
                <w:noProof/>
              </w:rPr>
              <w:t>Purpose of Document</w:t>
            </w:r>
            <w:r w:rsidR="008A4288">
              <w:rPr>
                <w:noProof/>
                <w:webHidden/>
              </w:rPr>
              <w:tab/>
            </w:r>
            <w:r w:rsidR="008A4288">
              <w:rPr>
                <w:noProof/>
                <w:webHidden/>
              </w:rPr>
              <w:fldChar w:fldCharType="begin"/>
            </w:r>
            <w:r w:rsidR="008A4288">
              <w:rPr>
                <w:noProof/>
                <w:webHidden/>
              </w:rPr>
              <w:instrText xml:space="preserve"> PAGEREF _Toc484156491 \h </w:instrText>
            </w:r>
            <w:r w:rsidR="008A4288">
              <w:rPr>
                <w:noProof/>
                <w:webHidden/>
              </w:rPr>
            </w:r>
            <w:r w:rsidR="008A4288">
              <w:rPr>
                <w:noProof/>
                <w:webHidden/>
              </w:rPr>
              <w:fldChar w:fldCharType="separate"/>
            </w:r>
            <w:r w:rsidR="008A4288">
              <w:rPr>
                <w:noProof/>
                <w:webHidden/>
              </w:rPr>
              <w:t>3</w:t>
            </w:r>
            <w:r w:rsidR="008A4288">
              <w:rPr>
                <w:noProof/>
                <w:webHidden/>
              </w:rPr>
              <w:fldChar w:fldCharType="end"/>
            </w:r>
          </w:hyperlink>
        </w:p>
        <w:p w14:paraId="3CDDD853" w14:textId="77777777" w:rsidR="008A4288" w:rsidRDefault="003C112A">
          <w:pPr>
            <w:pStyle w:val="TOC1"/>
            <w:tabs>
              <w:tab w:val="right" w:leader="dot" w:pos="9350"/>
            </w:tabs>
            <w:rPr>
              <w:rFonts w:eastAsiaTheme="minorEastAsia"/>
              <w:noProof/>
            </w:rPr>
          </w:pPr>
          <w:hyperlink w:anchor="_Toc484156492" w:history="1">
            <w:r w:rsidR="008A4288" w:rsidRPr="00B30F93">
              <w:rPr>
                <w:rStyle w:val="Hyperlink"/>
                <w:noProof/>
              </w:rPr>
              <w:t>Document Ownership &amp; Maintenance</w:t>
            </w:r>
            <w:r w:rsidR="008A4288">
              <w:rPr>
                <w:noProof/>
                <w:webHidden/>
              </w:rPr>
              <w:tab/>
            </w:r>
            <w:r w:rsidR="008A4288">
              <w:rPr>
                <w:noProof/>
                <w:webHidden/>
              </w:rPr>
              <w:fldChar w:fldCharType="begin"/>
            </w:r>
            <w:r w:rsidR="008A4288">
              <w:rPr>
                <w:noProof/>
                <w:webHidden/>
              </w:rPr>
              <w:instrText xml:space="preserve"> PAGEREF _Toc484156492 \h </w:instrText>
            </w:r>
            <w:r w:rsidR="008A4288">
              <w:rPr>
                <w:noProof/>
                <w:webHidden/>
              </w:rPr>
            </w:r>
            <w:r w:rsidR="008A4288">
              <w:rPr>
                <w:noProof/>
                <w:webHidden/>
              </w:rPr>
              <w:fldChar w:fldCharType="separate"/>
            </w:r>
            <w:r w:rsidR="008A4288">
              <w:rPr>
                <w:noProof/>
                <w:webHidden/>
              </w:rPr>
              <w:t>3</w:t>
            </w:r>
            <w:r w:rsidR="008A4288">
              <w:rPr>
                <w:noProof/>
                <w:webHidden/>
              </w:rPr>
              <w:fldChar w:fldCharType="end"/>
            </w:r>
          </w:hyperlink>
        </w:p>
        <w:p w14:paraId="25C0BD59" w14:textId="77777777" w:rsidR="008A4288" w:rsidRDefault="003C112A">
          <w:pPr>
            <w:pStyle w:val="TOC1"/>
            <w:tabs>
              <w:tab w:val="right" w:leader="dot" w:pos="9350"/>
            </w:tabs>
            <w:rPr>
              <w:rFonts w:eastAsiaTheme="minorEastAsia"/>
              <w:noProof/>
            </w:rPr>
          </w:pPr>
          <w:hyperlink w:anchor="_Toc484156493" w:history="1">
            <w:r w:rsidR="008A4288" w:rsidRPr="00B30F93">
              <w:rPr>
                <w:rStyle w:val="Hyperlink"/>
                <w:noProof/>
              </w:rPr>
              <w:t>Response Instructions</w:t>
            </w:r>
            <w:r w:rsidR="008A4288">
              <w:rPr>
                <w:noProof/>
                <w:webHidden/>
              </w:rPr>
              <w:tab/>
            </w:r>
            <w:r w:rsidR="008A4288">
              <w:rPr>
                <w:noProof/>
                <w:webHidden/>
              </w:rPr>
              <w:fldChar w:fldCharType="begin"/>
            </w:r>
            <w:r w:rsidR="008A4288">
              <w:rPr>
                <w:noProof/>
                <w:webHidden/>
              </w:rPr>
              <w:instrText xml:space="preserve"> PAGEREF _Toc484156493 \h </w:instrText>
            </w:r>
            <w:r w:rsidR="008A4288">
              <w:rPr>
                <w:noProof/>
                <w:webHidden/>
              </w:rPr>
            </w:r>
            <w:r w:rsidR="008A4288">
              <w:rPr>
                <w:noProof/>
                <w:webHidden/>
              </w:rPr>
              <w:fldChar w:fldCharType="separate"/>
            </w:r>
            <w:r w:rsidR="008A4288">
              <w:rPr>
                <w:noProof/>
                <w:webHidden/>
              </w:rPr>
              <w:t>3</w:t>
            </w:r>
            <w:r w:rsidR="008A4288">
              <w:rPr>
                <w:noProof/>
                <w:webHidden/>
              </w:rPr>
              <w:fldChar w:fldCharType="end"/>
            </w:r>
          </w:hyperlink>
        </w:p>
        <w:p w14:paraId="6E2CC6F6" w14:textId="77777777" w:rsidR="008A4288" w:rsidRDefault="003C112A">
          <w:pPr>
            <w:pStyle w:val="TOC1"/>
            <w:tabs>
              <w:tab w:val="right" w:leader="dot" w:pos="9350"/>
            </w:tabs>
            <w:rPr>
              <w:rFonts w:eastAsiaTheme="minorEastAsia"/>
              <w:noProof/>
            </w:rPr>
          </w:pPr>
          <w:hyperlink w:anchor="_Toc484156494" w:history="1">
            <w:r w:rsidR="008A4288" w:rsidRPr="00B30F93">
              <w:rPr>
                <w:rStyle w:val="Hyperlink"/>
                <w:noProof/>
              </w:rPr>
              <w:t>Cloud Computing Overview</w:t>
            </w:r>
            <w:r w:rsidR="008A4288">
              <w:rPr>
                <w:noProof/>
                <w:webHidden/>
              </w:rPr>
              <w:tab/>
            </w:r>
            <w:r w:rsidR="008A4288">
              <w:rPr>
                <w:noProof/>
                <w:webHidden/>
              </w:rPr>
              <w:fldChar w:fldCharType="begin"/>
            </w:r>
            <w:r w:rsidR="008A4288">
              <w:rPr>
                <w:noProof/>
                <w:webHidden/>
              </w:rPr>
              <w:instrText xml:space="preserve"> PAGEREF _Toc484156494 \h </w:instrText>
            </w:r>
            <w:r w:rsidR="008A4288">
              <w:rPr>
                <w:noProof/>
                <w:webHidden/>
              </w:rPr>
            </w:r>
            <w:r w:rsidR="008A4288">
              <w:rPr>
                <w:noProof/>
                <w:webHidden/>
              </w:rPr>
              <w:fldChar w:fldCharType="separate"/>
            </w:r>
            <w:r w:rsidR="008A4288">
              <w:rPr>
                <w:noProof/>
                <w:webHidden/>
              </w:rPr>
              <w:t>4</w:t>
            </w:r>
            <w:r w:rsidR="008A4288">
              <w:rPr>
                <w:noProof/>
                <w:webHidden/>
              </w:rPr>
              <w:fldChar w:fldCharType="end"/>
            </w:r>
          </w:hyperlink>
        </w:p>
        <w:p w14:paraId="46D9BE15" w14:textId="77777777" w:rsidR="008A4288" w:rsidRDefault="003C112A">
          <w:pPr>
            <w:pStyle w:val="TOC2"/>
            <w:tabs>
              <w:tab w:val="right" w:leader="dot" w:pos="9350"/>
            </w:tabs>
            <w:rPr>
              <w:rFonts w:eastAsiaTheme="minorEastAsia"/>
              <w:noProof/>
            </w:rPr>
          </w:pPr>
          <w:hyperlink w:anchor="_Toc484156495" w:history="1">
            <w:r w:rsidR="008A4288" w:rsidRPr="00B30F93">
              <w:rPr>
                <w:rStyle w:val="Hyperlink"/>
                <w:noProof/>
              </w:rPr>
              <w:t>Cloud Deployment Models</w:t>
            </w:r>
            <w:r w:rsidR="008A4288">
              <w:rPr>
                <w:noProof/>
                <w:webHidden/>
              </w:rPr>
              <w:tab/>
            </w:r>
            <w:r w:rsidR="008A4288">
              <w:rPr>
                <w:noProof/>
                <w:webHidden/>
              </w:rPr>
              <w:fldChar w:fldCharType="begin"/>
            </w:r>
            <w:r w:rsidR="008A4288">
              <w:rPr>
                <w:noProof/>
                <w:webHidden/>
              </w:rPr>
              <w:instrText xml:space="preserve"> PAGEREF _Toc484156495 \h </w:instrText>
            </w:r>
            <w:r w:rsidR="008A4288">
              <w:rPr>
                <w:noProof/>
                <w:webHidden/>
              </w:rPr>
            </w:r>
            <w:r w:rsidR="008A4288">
              <w:rPr>
                <w:noProof/>
                <w:webHidden/>
              </w:rPr>
              <w:fldChar w:fldCharType="separate"/>
            </w:r>
            <w:r w:rsidR="008A4288">
              <w:rPr>
                <w:noProof/>
                <w:webHidden/>
              </w:rPr>
              <w:t>4</w:t>
            </w:r>
            <w:r w:rsidR="008A4288">
              <w:rPr>
                <w:noProof/>
                <w:webHidden/>
              </w:rPr>
              <w:fldChar w:fldCharType="end"/>
            </w:r>
          </w:hyperlink>
        </w:p>
        <w:p w14:paraId="2A5E0911" w14:textId="77777777" w:rsidR="008A4288" w:rsidRDefault="003C112A">
          <w:pPr>
            <w:pStyle w:val="TOC2"/>
            <w:tabs>
              <w:tab w:val="right" w:leader="dot" w:pos="9350"/>
            </w:tabs>
            <w:rPr>
              <w:rFonts w:eastAsiaTheme="minorEastAsia"/>
              <w:noProof/>
            </w:rPr>
          </w:pPr>
          <w:hyperlink w:anchor="_Toc484156496" w:history="1">
            <w:r w:rsidR="008A4288" w:rsidRPr="00B30F93">
              <w:rPr>
                <w:rStyle w:val="Hyperlink"/>
                <w:noProof/>
              </w:rPr>
              <w:t>Cloud Service Models</w:t>
            </w:r>
            <w:r w:rsidR="008A4288">
              <w:rPr>
                <w:noProof/>
                <w:webHidden/>
              </w:rPr>
              <w:tab/>
            </w:r>
            <w:r w:rsidR="008A4288">
              <w:rPr>
                <w:noProof/>
                <w:webHidden/>
              </w:rPr>
              <w:fldChar w:fldCharType="begin"/>
            </w:r>
            <w:r w:rsidR="008A4288">
              <w:rPr>
                <w:noProof/>
                <w:webHidden/>
              </w:rPr>
              <w:instrText xml:space="preserve"> PAGEREF _Toc484156496 \h </w:instrText>
            </w:r>
            <w:r w:rsidR="008A4288">
              <w:rPr>
                <w:noProof/>
                <w:webHidden/>
              </w:rPr>
            </w:r>
            <w:r w:rsidR="008A4288">
              <w:rPr>
                <w:noProof/>
                <w:webHidden/>
              </w:rPr>
              <w:fldChar w:fldCharType="separate"/>
            </w:r>
            <w:r w:rsidR="008A4288">
              <w:rPr>
                <w:noProof/>
                <w:webHidden/>
              </w:rPr>
              <w:t>5</w:t>
            </w:r>
            <w:r w:rsidR="008A4288">
              <w:rPr>
                <w:noProof/>
                <w:webHidden/>
              </w:rPr>
              <w:fldChar w:fldCharType="end"/>
            </w:r>
          </w:hyperlink>
        </w:p>
        <w:p w14:paraId="748E980E" w14:textId="77777777" w:rsidR="008A4288" w:rsidRDefault="003C112A">
          <w:pPr>
            <w:pStyle w:val="TOC2"/>
            <w:tabs>
              <w:tab w:val="right" w:leader="dot" w:pos="9350"/>
            </w:tabs>
            <w:rPr>
              <w:rFonts w:eastAsiaTheme="minorEastAsia"/>
              <w:noProof/>
            </w:rPr>
          </w:pPr>
          <w:hyperlink w:anchor="_Toc484156497" w:history="1">
            <w:r w:rsidR="008A4288" w:rsidRPr="00B30F93">
              <w:rPr>
                <w:rStyle w:val="Hyperlink"/>
                <w:noProof/>
              </w:rPr>
              <w:t>Cloud Stack</w:t>
            </w:r>
            <w:r w:rsidR="008A4288">
              <w:rPr>
                <w:noProof/>
                <w:webHidden/>
              </w:rPr>
              <w:tab/>
            </w:r>
            <w:r w:rsidR="008A4288">
              <w:rPr>
                <w:noProof/>
                <w:webHidden/>
              </w:rPr>
              <w:fldChar w:fldCharType="begin"/>
            </w:r>
            <w:r w:rsidR="008A4288">
              <w:rPr>
                <w:noProof/>
                <w:webHidden/>
              </w:rPr>
              <w:instrText xml:space="preserve"> PAGEREF _Toc484156497 \h </w:instrText>
            </w:r>
            <w:r w:rsidR="008A4288">
              <w:rPr>
                <w:noProof/>
                <w:webHidden/>
              </w:rPr>
            </w:r>
            <w:r w:rsidR="008A4288">
              <w:rPr>
                <w:noProof/>
                <w:webHidden/>
              </w:rPr>
              <w:fldChar w:fldCharType="separate"/>
            </w:r>
            <w:r w:rsidR="008A4288">
              <w:rPr>
                <w:noProof/>
                <w:webHidden/>
              </w:rPr>
              <w:t>6</w:t>
            </w:r>
            <w:r w:rsidR="008A4288">
              <w:rPr>
                <w:noProof/>
                <w:webHidden/>
              </w:rPr>
              <w:fldChar w:fldCharType="end"/>
            </w:r>
          </w:hyperlink>
        </w:p>
        <w:p w14:paraId="1D6C4AD9" w14:textId="77777777" w:rsidR="008A4288" w:rsidRDefault="003C112A">
          <w:pPr>
            <w:pStyle w:val="TOC1"/>
            <w:tabs>
              <w:tab w:val="right" w:leader="dot" w:pos="9350"/>
            </w:tabs>
            <w:rPr>
              <w:rFonts w:eastAsiaTheme="minorEastAsia"/>
              <w:noProof/>
            </w:rPr>
          </w:pPr>
          <w:hyperlink w:anchor="_Toc484156498" w:history="1">
            <w:r w:rsidR="008A4288" w:rsidRPr="00B30F93">
              <w:rPr>
                <w:rStyle w:val="Hyperlink"/>
                <w:noProof/>
              </w:rPr>
              <w:t>Security Controls</w:t>
            </w:r>
            <w:r w:rsidR="008A4288">
              <w:rPr>
                <w:noProof/>
                <w:webHidden/>
              </w:rPr>
              <w:tab/>
            </w:r>
            <w:r w:rsidR="008A4288">
              <w:rPr>
                <w:noProof/>
                <w:webHidden/>
              </w:rPr>
              <w:fldChar w:fldCharType="begin"/>
            </w:r>
            <w:r w:rsidR="008A4288">
              <w:rPr>
                <w:noProof/>
                <w:webHidden/>
              </w:rPr>
              <w:instrText xml:space="preserve"> PAGEREF _Toc484156498 \h </w:instrText>
            </w:r>
            <w:r w:rsidR="008A4288">
              <w:rPr>
                <w:noProof/>
                <w:webHidden/>
              </w:rPr>
            </w:r>
            <w:r w:rsidR="008A4288">
              <w:rPr>
                <w:noProof/>
                <w:webHidden/>
              </w:rPr>
              <w:fldChar w:fldCharType="separate"/>
            </w:r>
            <w:r w:rsidR="008A4288">
              <w:rPr>
                <w:noProof/>
                <w:webHidden/>
              </w:rPr>
              <w:t>6</w:t>
            </w:r>
            <w:r w:rsidR="008A4288">
              <w:rPr>
                <w:noProof/>
                <w:webHidden/>
              </w:rPr>
              <w:fldChar w:fldCharType="end"/>
            </w:r>
          </w:hyperlink>
        </w:p>
        <w:p w14:paraId="5E8020C0" w14:textId="77777777" w:rsidR="008A4288" w:rsidRDefault="003C112A">
          <w:pPr>
            <w:pStyle w:val="TOC2"/>
            <w:tabs>
              <w:tab w:val="right" w:leader="dot" w:pos="9350"/>
            </w:tabs>
            <w:rPr>
              <w:rFonts w:eastAsiaTheme="minorEastAsia"/>
              <w:noProof/>
            </w:rPr>
          </w:pPr>
          <w:hyperlink w:anchor="_Toc484156499" w:history="1">
            <w:r w:rsidR="008A4288" w:rsidRPr="00B30F93">
              <w:rPr>
                <w:rStyle w:val="Hyperlink"/>
                <w:noProof/>
              </w:rPr>
              <w:t>Security Solution Layers</w:t>
            </w:r>
            <w:r w:rsidR="008A4288">
              <w:rPr>
                <w:noProof/>
                <w:webHidden/>
              </w:rPr>
              <w:tab/>
            </w:r>
            <w:r w:rsidR="008A4288">
              <w:rPr>
                <w:noProof/>
                <w:webHidden/>
              </w:rPr>
              <w:fldChar w:fldCharType="begin"/>
            </w:r>
            <w:r w:rsidR="008A4288">
              <w:rPr>
                <w:noProof/>
                <w:webHidden/>
              </w:rPr>
              <w:instrText xml:space="preserve"> PAGEREF _Toc484156499 \h </w:instrText>
            </w:r>
            <w:r w:rsidR="008A4288">
              <w:rPr>
                <w:noProof/>
                <w:webHidden/>
              </w:rPr>
            </w:r>
            <w:r w:rsidR="008A4288">
              <w:rPr>
                <w:noProof/>
                <w:webHidden/>
              </w:rPr>
              <w:fldChar w:fldCharType="separate"/>
            </w:r>
            <w:r w:rsidR="008A4288">
              <w:rPr>
                <w:noProof/>
                <w:webHidden/>
              </w:rPr>
              <w:t>8</w:t>
            </w:r>
            <w:r w:rsidR="008A4288">
              <w:rPr>
                <w:noProof/>
                <w:webHidden/>
              </w:rPr>
              <w:fldChar w:fldCharType="end"/>
            </w:r>
          </w:hyperlink>
        </w:p>
        <w:p w14:paraId="74754F3F" w14:textId="77777777" w:rsidR="008A4288" w:rsidRDefault="003C112A">
          <w:pPr>
            <w:pStyle w:val="TOC2"/>
            <w:tabs>
              <w:tab w:val="right" w:leader="dot" w:pos="9350"/>
            </w:tabs>
            <w:rPr>
              <w:rFonts w:eastAsiaTheme="minorEastAsia"/>
              <w:noProof/>
            </w:rPr>
          </w:pPr>
          <w:hyperlink w:anchor="_Toc484156500" w:history="1">
            <w:r w:rsidR="008A4288" w:rsidRPr="00B30F93">
              <w:rPr>
                <w:rStyle w:val="Hyperlink"/>
                <w:noProof/>
              </w:rPr>
              <w:t>Security Controls Applied to the Solution Layers</w:t>
            </w:r>
            <w:r w:rsidR="008A4288">
              <w:rPr>
                <w:noProof/>
                <w:webHidden/>
              </w:rPr>
              <w:tab/>
            </w:r>
            <w:r w:rsidR="008A4288">
              <w:rPr>
                <w:noProof/>
                <w:webHidden/>
              </w:rPr>
              <w:fldChar w:fldCharType="begin"/>
            </w:r>
            <w:r w:rsidR="008A4288">
              <w:rPr>
                <w:noProof/>
                <w:webHidden/>
              </w:rPr>
              <w:instrText xml:space="preserve"> PAGEREF _Toc484156500 \h </w:instrText>
            </w:r>
            <w:r w:rsidR="008A4288">
              <w:rPr>
                <w:noProof/>
                <w:webHidden/>
              </w:rPr>
            </w:r>
            <w:r w:rsidR="008A4288">
              <w:rPr>
                <w:noProof/>
                <w:webHidden/>
              </w:rPr>
              <w:fldChar w:fldCharType="separate"/>
            </w:r>
            <w:r w:rsidR="008A4288">
              <w:rPr>
                <w:noProof/>
                <w:webHidden/>
              </w:rPr>
              <w:t>9</w:t>
            </w:r>
            <w:r w:rsidR="008A4288">
              <w:rPr>
                <w:noProof/>
                <w:webHidden/>
              </w:rPr>
              <w:fldChar w:fldCharType="end"/>
            </w:r>
          </w:hyperlink>
        </w:p>
        <w:p w14:paraId="536E1A7F" w14:textId="77777777" w:rsidR="008A4288" w:rsidRDefault="003C112A">
          <w:pPr>
            <w:pStyle w:val="TOC2"/>
            <w:tabs>
              <w:tab w:val="right" w:leader="dot" w:pos="9350"/>
            </w:tabs>
            <w:rPr>
              <w:rFonts w:eastAsiaTheme="minorEastAsia"/>
              <w:noProof/>
            </w:rPr>
          </w:pPr>
          <w:hyperlink w:anchor="_Toc484156501" w:history="1">
            <w:r w:rsidR="008A4288" w:rsidRPr="00B30F93">
              <w:rPr>
                <w:rStyle w:val="Hyperlink"/>
                <w:noProof/>
              </w:rPr>
              <w:t>FTB Cloud Security Requirements</w:t>
            </w:r>
            <w:r w:rsidR="008A4288">
              <w:rPr>
                <w:noProof/>
                <w:webHidden/>
              </w:rPr>
              <w:tab/>
            </w:r>
            <w:r w:rsidR="008A4288">
              <w:rPr>
                <w:noProof/>
                <w:webHidden/>
              </w:rPr>
              <w:fldChar w:fldCharType="begin"/>
            </w:r>
            <w:r w:rsidR="008A4288">
              <w:rPr>
                <w:noProof/>
                <w:webHidden/>
              </w:rPr>
              <w:instrText xml:space="preserve"> PAGEREF _Toc484156501 \h </w:instrText>
            </w:r>
            <w:r w:rsidR="008A4288">
              <w:rPr>
                <w:noProof/>
                <w:webHidden/>
              </w:rPr>
            </w:r>
            <w:r w:rsidR="008A4288">
              <w:rPr>
                <w:noProof/>
                <w:webHidden/>
              </w:rPr>
              <w:fldChar w:fldCharType="separate"/>
            </w:r>
            <w:r w:rsidR="008A4288">
              <w:rPr>
                <w:noProof/>
                <w:webHidden/>
              </w:rPr>
              <w:t>9</w:t>
            </w:r>
            <w:r w:rsidR="008A4288">
              <w:rPr>
                <w:noProof/>
                <w:webHidden/>
              </w:rPr>
              <w:fldChar w:fldCharType="end"/>
            </w:r>
          </w:hyperlink>
        </w:p>
        <w:p w14:paraId="41FB68A8" w14:textId="77777777" w:rsidR="008A4288" w:rsidRDefault="003C112A">
          <w:pPr>
            <w:pStyle w:val="TOC3"/>
            <w:tabs>
              <w:tab w:val="right" w:leader="dot" w:pos="9350"/>
            </w:tabs>
            <w:rPr>
              <w:rFonts w:eastAsiaTheme="minorEastAsia"/>
              <w:noProof/>
            </w:rPr>
          </w:pPr>
          <w:hyperlink w:anchor="_Toc484156502" w:history="1">
            <w:r w:rsidR="008A4288" w:rsidRPr="00B30F93">
              <w:rPr>
                <w:rStyle w:val="Hyperlink"/>
                <w:noProof/>
              </w:rPr>
              <w:t>Foundation Layer Controls</w:t>
            </w:r>
            <w:r w:rsidR="008A4288">
              <w:rPr>
                <w:noProof/>
                <w:webHidden/>
              </w:rPr>
              <w:tab/>
            </w:r>
            <w:r w:rsidR="008A4288">
              <w:rPr>
                <w:noProof/>
                <w:webHidden/>
              </w:rPr>
              <w:fldChar w:fldCharType="begin"/>
            </w:r>
            <w:r w:rsidR="008A4288">
              <w:rPr>
                <w:noProof/>
                <w:webHidden/>
              </w:rPr>
              <w:instrText xml:space="preserve"> PAGEREF _Toc484156502 \h </w:instrText>
            </w:r>
            <w:r w:rsidR="008A4288">
              <w:rPr>
                <w:noProof/>
                <w:webHidden/>
              </w:rPr>
            </w:r>
            <w:r w:rsidR="008A4288">
              <w:rPr>
                <w:noProof/>
                <w:webHidden/>
              </w:rPr>
              <w:fldChar w:fldCharType="separate"/>
            </w:r>
            <w:r w:rsidR="008A4288">
              <w:rPr>
                <w:noProof/>
                <w:webHidden/>
              </w:rPr>
              <w:t>9</w:t>
            </w:r>
            <w:r w:rsidR="008A4288">
              <w:rPr>
                <w:noProof/>
                <w:webHidden/>
              </w:rPr>
              <w:fldChar w:fldCharType="end"/>
            </w:r>
          </w:hyperlink>
        </w:p>
        <w:p w14:paraId="64EACBCC" w14:textId="77777777" w:rsidR="008A4288" w:rsidRDefault="003C112A">
          <w:pPr>
            <w:pStyle w:val="TOC3"/>
            <w:tabs>
              <w:tab w:val="right" w:leader="dot" w:pos="9350"/>
            </w:tabs>
            <w:rPr>
              <w:rFonts w:eastAsiaTheme="minorEastAsia"/>
              <w:noProof/>
            </w:rPr>
          </w:pPr>
          <w:hyperlink w:anchor="_Toc484156503" w:history="1">
            <w:r w:rsidR="008A4288" w:rsidRPr="00B30F93">
              <w:rPr>
                <w:rStyle w:val="Hyperlink"/>
                <w:noProof/>
              </w:rPr>
              <w:t>Internet Layer Controls</w:t>
            </w:r>
            <w:r w:rsidR="008A4288">
              <w:rPr>
                <w:noProof/>
                <w:webHidden/>
              </w:rPr>
              <w:tab/>
            </w:r>
            <w:r w:rsidR="008A4288">
              <w:rPr>
                <w:noProof/>
                <w:webHidden/>
              </w:rPr>
              <w:fldChar w:fldCharType="begin"/>
            </w:r>
            <w:r w:rsidR="008A4288">
              <w:rPr>
                <w:noProof/>
                <w:webHidden/>
              </w:rPr>
              <w:instrText xml:space="preserve"> PAGEREF _Toc484156503 \h </w:instrText>
            </w:r>
            <w:r w:rsidR="008A4288">
              <w:rPr>
                <w:noProof/>
                <w:webHidden/>
              </w:rPr>
            </w:r>
            <w:r w:rsidR="008A4288">
              <w:rPr>
                <w:noProof/>
                <w:webHidden/>
              </w:rPr>
              <w:fldChar w:fldCharType="separate"/>
            </w:r>
            <w:r w:rsidR="008A4288">
              <w:rPr>
                <w:noProof/>
                <w:webHidden/>
              </w:rPr>
              <w:t>12</w:t>
            </w:r>
            <w:r w:rsidR="008A4288">
              <w:rPr>
                <w:noProof/>
                <w:webHidden/>
              </w:rPr>
              <w:fldChar w:fldCharType="end"/>
            </w:r>
          </w:hyperlink>
        </w:p>
        <w:p w14:paraId="1E9937FD" w14:textId="77777777" w:rsidR="008A4288" w:rsidRDefault="003C112A">
          <w:pPr>
            <w:pStyle w:val="TOC3"/>
            <w:tabs>
              <w:tab w:val="right" w:leader="dot" w:pos="9350"/>
            </w:tabs>
            <w:rPr>
              <w:rFonts w:eastAsiaTheme="minorEastAsia"/>
              <w:noProof/>
            </w:rPr>
          </w:pPr>
          <w:hyperlink w:anchor="_Toc484156504" w:history="1">
            <w:r w:rsidR="008A4288" w:rsidRPr="00B30F93">
              <w:rPr>
                <w:rStyle w:val="Hyperlink"/>
                <w:noProof/>
              </w:rPr>
              <w:t>Service Layer Controls</w:t>
            </w:r>
            <w:r w:rsidR="008A4288">
              <w:rPr>
                <w:noProof/>
                <w:webHidden/>
              </w:rPr>
              <w:tab/>
            </w:r>
            <w:r w:rsidR="008A4288">
              <w:rPr>
                <w:noProof/>
                <w:webHidden/>
              </w:rPr>
              <w:fldChar w:fldCharType="begin"/>
            </w:r>
            <w:r w:rsidR="008A4288">
              <w:rPr>
                <w:noProof/>
                <w:webHidden/>
              </w:rPr>
              <w:instrText xml:space="preserve"> PAGEREF _Toc484156504 \h </w:instrText>
            </w:r>
            <w:r w:rsidR="008A4288">
              <w:rPr>
                <w:noProof/>
                <w:webHidden/>
              </w:rPr>
            </w:r>
            <w:r w:rsidR="008A4288">
              <w:rPr>
                <w:noProof/>
                <w:webHidden/>
              </w:rPr>
              <w:fldChar w:fldCharType="separate"/>
            </w:r>
            <w:r w:rsidR="008A4288">
              <w:rPr>
                <w:noProof/>
                <w:webHidden/>
              </w:rPr>
              <w:t>14</w:t>
            </w:r>
            <w:r w:rsidR="008A4288">
              <w:rPr>
                <w:noProof/>
                <w:webHidden/>
              </w:rPr>
              <w:fldChar w:fldCharType="end"/>
            </w:r>
          </w:hyperlink>
        </w:p>
        <w:p w14:paraId="7705A772" w14:textId="77777777" w:rsidR="008A4288" w:rsidRDefault="003C112A">
          <w:pPr>
            <w:pStyle w:val="TOC3"/>
            <w:tabs>
              <w:tab w:val="right" w:leader="dot" w:pos="9350"/>
            </w:tabs>
            <w:rPr>
              <w:rFonts w:eastAsiaTheme="minorEastAsia"/>
              <w:noProof/>
            </w:rPr>
          </w:pPr>
          <w:hyperlink w:anchor="_Toc484156505" w:history="1">
            <w:r w:rsidR="008A4288" w:rsidRPr="00B30F93">
              <w:rPr>
                <w:rStyle w:val="Hyperlink"/>
                <w:noProof/>
              </w:rPr>
              <w:t>Compliance Layer Controls</w:t>
            </w:r>
            <w:r w:rsidR="008A4288">
              <w:rPr>
                <w:noProof/>
                <w:webHidden/>
              </w:rPr>
              <w:tab/>
            </w:r>
            <w:r w:rsidR="008A4288">
              <w:rPr>
                <w:noProof/>
                <w:webHidden/>
              </w:rPr>
              <w:fldChar w:fldCharType="begin"/>
            </w:r>
            <w:r w:rsidR="008A4288">
              <w:rPr>
                <w:noProof/>
                <w:webHidden/>
              </w:rPr>
              <w:instrText xml:space="preserve"> PAGEREF _Toc484156505 \h </w:instrText>
            </w:r>
            <w:r w:rsidR="008A4288">
              <w:rPr>
                <w:noProof/>
                <w:webHidden/>
              </w:rPr>
            </w:r>
            <w:r w:rsidR="008A4288">
              <w:rPr>
                <w:noProof/>
                <w:webHidden/>
              </w:rPr>
              <w:fldChar w:fldCharType="separate"/>
            </w:r>
            <w:r w:rsidR="008A4288">
              <w:rPr>
                <w:noProof/>
                <w:webHidden/>
              </w:rPr>
              <w:t>18</w:t>
            </w:r>
            <w:r w:rsidR="008A4288">
              <w:rPr>
                <w:noProof/>
                <w:webHidden/>
              </w:rPr>
              <w:fldChar w:fldCharType="end"/>
            </w:r>
          </w:hyperlink>
        </w:p>
        <w:p w14:paraId="1E1D889D" w14:textId="77777777" w:rsidR="00A23B1F" w:rsidRDefault="00A23B1F">
          <w:r>
            <w:rPr>
              <w:b/>
              <w:bCs/>
              <w:noProof/>
            </w:rPr>
            <w:fldChar w:fldCharType="end"/>
          </w:r>
        </w:p>
      </w:sdtContent>
    </w:sdt>
    <w:p w14:paraId="1E1D88A7" w14:textId="6A80634D" w:rsidR="008D530A" w:rsidRDefault="008D530A" w:rsidP="006A4ABA">
      <w:pPr>
        <w:jc w:val="both"/>
      </w:pPr>
    </w:p>
    <w:p w14:paraId="1E1D88A8" w14:textId="77777777" w:rsidR="006A4ABA" w:rsidRDefault="006A4ABA">
      <w:pPr>
        <w:rPr>
          <w:rFonts w:asciiTheme="majorHAnsi" w:eastAsiaTheme="majorEastAsia" w:hAnsiTheme="majorHAnsi" w:cstheme="majorBidi"/>
          <w:b/>
          <w:bCs/>
          <w:color w:val="365F91" w:themeColor="accent1" w:themeShade="BF"/>
          <w:sz w:val="28"/>
          <w:szCs w:val="28"/>
        </w:rPr>
      </w:pPr>
      <w:r>
        <w:br w:type="page"/>
      </w:r>
    </w:p>
    <w:p w14:paraId="1E1D88A9" w14:textId="77777777" w:rsidR="00E035E4" w:rsidRDefault="00E035E4" w:rsidP="006A4ABA">
      <w:pPr>
        <w:pStyle w:val="Heading1"/>
        <w:jc w:val="both"/>
      </w:pPr>
      <w:bookmarkStart w:id="3" w:name="_Toc484156490"/>
      <w:r>
        <w:lastRenderedPageBreak/>
        <w:t>Introduction</w:t>
      </w:r>
      <w:bookmarkEnd w:id="3"/>
    </w:p>
    <w:p w14:paraId="1E1D88AA" w14:textId="77777777" w:rsidR="00122EC9" w:rsidRPr="00122EC9" w:rsidRDefault="00122EC9" w:rsidP="006A4ABA">
      <w:pPr>
        <w:pStyle w:val="Heading2"/>
        <w:jc w:val="both"/>
      </w:pPr>
      <w:bookmarkStart w:id="4" w:name="_Toc484156491"/>
      <w:r>
        <w:t>Purpose of Document</w:t>
      </w:r>
      <w:bookmarkEnd w:id="4"/>
    </w:p>
    <w:p w14:paraId="322E7127" w14:textId="0D636077" w:rsidR="00563229" w:rsidRDefault="004954EF" w:rsidP="00A23B1F">
      <w:pPr>
        <w:jc w:val="both"/>
      </w:pPr>
      <w:r>
        <w:t>Fifth Third Bank (FTB)</w:t>
      </w:r>
      <w:r w:rsidR="00122EC9" w:rsidRPr="004954EF">
        <w:t xml:space="preserve"> </w:t>
      </w:r>
      <w:r w:rsidR="008C7A11">
        <w:t>plans to transform current service delivery to a next-gen model using hybrid-cloud. This document introduces the FTB</w:t>
      </w:r>
      <w:r w:rsidR="00E035E4" w:rsidRPr="004954EF">
        <w:t xml:space="preserve"> security capability model for cloud based environments that </w:t>
      </w:r>
      <w:r w:rsidR="008C7A11">
        <w:t>are based on FTP Information Security Policies and Standards and incorporate</w:t>
      </w:r>
      <w:r w:rsidR="00E035E4" w:rsidRPr="004954EF">
        <w:t xml:space="preserve"> </w:t>
      </w:r>
      <w:r w:rsidR="00A010EE">
        <w:t xml:space="preserve">mandated </w:t>
      </w:r>
      <w:r w:rsidR="00E035E4" w:rsidRPr="004954EF">
        <w:t xml:space="preserve">security requirements </w:t>
      </w:r>
      <w:r w:rsidR="00A010EE">
        <w:t>and best practices including</w:t>
      </w:r>
      <w:r w:rsidR="00E035E4" w:rsidRPr="004954EF">
        <w:t xml:space="preserve"> PCI–</w:t>
      </w:r>
      <w:r w:rsidR="00122EC9" w:rsidRPr="004954EF">
        <w:t xml:space="preserve">DSS, </w:t>
      </w:r>
      <w:r w:rsidR="008C7A11">
        <w:t xml:space="preserve">GLBA, </w:t>
      </w:r>
      <w:r w:rsidR="00122EC9" w:rsidRPr="004954EF">
        <w:t xml:space="preserve">HIPPA, </w:t>
      </w:r>
      <w:r w:rsidR="00CE42D3">
        <w:t xml:space="preserve">FFIEC, </w:t>
      </w:r>
      <w:r w:rsidR="008C7A11">
        <w:t xml:space="preserve">ISO 27K, </w:t>
      </w:r>
      <w:r w:rsidR="00A010EE">
        <w:t xml:space="preserve">Cloud Security Alliance Cloud Control Matrix (Version V3.0.1) </w:t>
      </w:r>
      <w:r w:rsidR="008C7A11">
        <w:t>and othe</w:t>
      </w:r>
      <w:r w:rsidR="00CE42D3">
        <w:t xml:space="preserve">r best practices to protect </w:t>
      </w:r>
      <w:r w:rsidR="00A010EE">
        <w:t xml:space="preserve">PCI, PHI, </w:t>
      </w:r>
      <w:r w:rsidR="00CE42D3">
        <w:t>NPI</w:t>
      </w:r>
      <w:r w:rsidR="00A010EE">
        <w:t>,</w:t>
      </w:r>
      <w:r w:rsidR="00E035E4" w:rsidRPr="004954EF">
        <w:t xml:space="preserve"> </w:t>
      </w:r>
      <w:r w:rsidR="008C7A11">
        <w:t>PII</w:t>
      </w:r>
      <w:r w:rsidR="00A010EE">
        <w:t xml:space="preserve">, and other FTB </w:t>
      </w:r>
      <w:r w:rsidR="001E7248">
        <w:t>information in electronic form</w:t>
      </w:r>
      <w:r w:rsidR="00A010EE">
        <w:t xml:space="preserve"> classified as </w:t>
      </w:r>
      <w:r w:rsidR="001E7248">
        <w:t xml:space="preserve">Public, </w:t>
      </w:r>
      <w:r w:rsidR="00A010EE">
        <w:t>Internal Use, Confidential, or Restricted</w:t>
      </w:r>
      <w:r w:rsidR="00E035E4" w:rsidRPr="004954EF">
        <w:t xml:space="preserve">. </w:t>
      </w:r>
    </w:p>
    <w:p w14:paraId="34951381" w14:textId="4297C7BA" w:rsidR="00563229" w:rsidRDefault="00563229" w:rsidP="001222CB">
      <w:pPr>
        <w:jc w:val="both"/>
      </w:pPr>
      <w:r>
        <w:t xml:space="preserve">The FTB hybrid cloud will use private virtual cloud </w:t>
      </w:r>
      <w:r w:rsidR="001222CB">
        <w:t>architecture</w:t>
      </w:r>
      <w:r>
        <w:t xml:space="preserve"> both on- and off-premise. The objective of FTB Information Security is to leverage and extend/integrate existing solutions and practices as much as possible to secure the hybrid cloud</w:t>
      </w:r>
      <w:r w:rsidR="001222CB">
        <w:t>; and to avoid proliferation of solutions, and an increase in identity and access administration workloads.</w:t>
      </w:r>
      <w:r>
        <w:t xml:space="preserve"> </w:t>
      </w:r>
      <w:r w:rsidR="001222CB">
        <w:t xml:space="preserve"> </w:t>
      </w:r>
    </w:p>
    <w:p w14:paraId="16AEA9D1" w14:textId="3AB7B485" w:rsidR="008C7A11" w:rsidRDefault="004954EF" w:rsidP="00A23B1F">
      <w:pPr>
        <w:jc w:val="both"/>
      </w:pPr>
      <w:r>
        <w:t>FTB</w:t>
      </w:r>
      <w:r w:rsidR="008C7A11">
        <w:t xml:space="preserve"> is obligated</w:t>
      </w:r>
      <w:r w:rsidR="00E035E4" w:rsidRPr="004954EF">
        <w:t xml:space="preserve"> </w:t>
      </w:r>
      <w:r w:rsidR="008C7A11">
        <w:t>to:</w:t>
      </w:r>
    </w:p>
    <w:p w14:paraId="17AEA06B" w14:textId="60911BBE" w:rsidR="008C7A11" w:rsidRDefault="008C7A11" w:rsidP="008C7A11">
      <w:pPr>
        <w:pStyle w:val="ListParagraph"/>
        <w:numPr>
          <w:ilvl w:val="0"/>
          <w:numId w:val="4"/>
        </w:numPr>
        <w:jc w:val="both"/>
      </w:pPr>
      <w:r>
        <w:t>Define the Bank’s information security, business continuity, and disaster recovery requirements and recommendation for various cloud hosting environments.</w:t>
      </w:r>
    </w:p>
    <w:p w14:paraId="1E1D88AB" w14:textId="59809004" w:rsidR="00E035E4" w:rsidRDefault="00E133F1" w:rsidP="008C7A11">
      <w:pPr>
        <w:pStyle w:val="ListParagraph"/>
        <w:numPr>
          <w:ilvl w:val="0"/>
          <w:numId w:val="4"/>
        </w:numPr>
        <w:jc w:val="both"/>
      </w:pPr>
      <w:r>
        <w:t>I</w:t>
      </w:r>
      <w:r w:rsidR="00122EC9" w:rsidRPr="004954EF">
        <w:t xml:space="preserve">dentify </w:t>
      </w:r>
      <w:r w:rsidR="008C7A11">
        <w:t xml:space="preserve">alignment and </w:t>
      </w:r>
      <w:r w:rsidR="00A23B1F" w:rsidRPr="004954EF">
        <w:t xml:space="preserve">gaps </w:t>
      </w:r>
      <w:r w:rsidR="008C7A11">
        <w:t xml:space="preserve">in cloud provider native services with regard to </w:t>
      </w:r>
      <w:r w:rsidR="00A23B1F" w:rsidRPr="004954EF">
        <w:t xml:space="preserve">the above </w:t>
      </w:r>
      <w:r w:rsidR="008C7A11">
        <w:t xml:space="preserve">policies, standards, and </w:t>
      </w:r>
      <w:r w:rsidR="00A23B1F" w:rsidRPr="004954EF">
        <w:t xml:space="preserve">compliance </w:t>
      </w:r>
      <w:r>
        <w:t>requirements.</w:t>
      </w:r>
      <w:r w:rsidR="00A23B1F">
        <w:t xml:space="preserve"> </w:t>
      </w:r>
    </w:p>
    <w:p w14:paraId="1E1D88AC" w14:textId="349C49B0" w:rsidR="00E035E4" w:rsidRDefault="00E133F1" w:rsidP="006A4ABA">
      <w:pPr>
        <w:jc w:val="both"/>
      </w:pPr>
      <w:r>
        <w:t xml:space="preserve">FTB has defined its </w:t>
      </w:r>
      <w:r w:rsidR="00A010EE">
        <w:t xml:space="preserve">security </w:t>
      </w:r>
      <w:r>
        <w:t xml:space="preserve">requirements in the context of a cloud </w:t>
      </w:r>
      <w:r w:rsidR="00E035E4">
        <w:t xml:space="preserve">security capability model </w:t>
      </w:r>
      <w:r>
        <w:t xml:space="preserve">that </w:t>
      </w:r>
      <w:r w:rsidR="00E035E4">
        <w:t xml:space="preserve">uses a layered approach to cloud solutions, and identifies </w:t>
      </w:r>
      <w:r>
        <w:t>the security capabilities that</w:t>
      </w:r>
      <w:r w:rsidR="00E035E4">
        <w:t xml:space="preserve"> apply within each layer. The layers are applied based on the sensitivity of the data within the cloud environment and the channel used to access the application and data.</w:t>
      </w:r>
      <w:r w:rsidR="00A010EE">
        <w:t xml:space="preserve">  </w:t>
      </w:r>
      <w:r w:rsidR="00D8010D">
        <w:t>Further, t</w:t>
      </w:r>
      <w:r w:rsidR="00A010EE">
        <w:t>he</w:t>
      </w:r>
      <w:r w:rsidR="00D8010D">
        <w:t xml:space="preserve"> security requirements were defined with reference to FTB Information Security Policies, Standards, and Solutions as documented and confirmed or supplemented through interviews with FTB Information Security subject matter professionals.</w:t>
      </w:r>
    </w:p>
    <w:p w14:paraId="496D41DE" w14:textId="08B06FBF" w:rsidR="00355866" w:rsidRDefault="00355866" w:rsidP="00355866">
      <w:pPr>
        <w:pStyle w:val="Heading1"/>
        <w:jc w:val="both"/>
      </w:pPr>
      <w:bookmarkStart w:id="5" w:name="_Toc484156492"/>
      <w:r>
        <w:t xml:space="preserve">Document </w:t>
      </w:r>
      <w:r w:rsidR="006031B4">
        <w:t xml:space="preserve">Ownership &amp; </w:t>
      </w:r>
      <w:r>
        <w:t>Maintenance</w:t>
      </w:r>
      <w:bookmarkEnd w:id="5"/>
    </w:p>
    <w:p w14:paraId="3F351E47" w14:textId="73BBB405" w:rsidR="001E7248" w:rsidRDefault="00D6297A" w:rsidP="00D6297A">
      <w:r>
        <w:t xml:space="preserve">This document is </w:t>
      </w:r>
      <w:r w:rsidR="006031B4">
        <w:t xml:space="preserve">owned and </w:t>
      </w:r>
      <w:r>
        <w:t>maintained by the:</w:t>
      </w:r>
      <w:r>
        <w:br/>
        <w:t>FTB Vice President, Deputy Chief IS Officer, Information Security Strategy &amp; Information Assurance.</w:t>
      </w:r>
      <w:r w:rsidR="00902557">
        <w:t xml:space="preserve">  The document will be maintained as a “living document” with additions and changes made on a timely basis to retain relevance to FTB evolving cloud information security requirements.</w:t>
      </w:r>
    </w:p>
    <w:p w14:paraId="25ABF92E" w14:textId="37C3FE47" w:rsidR="00902557" w:rsidRDefault="00563229" w:rsidP="00902557">
      <w:pPr>
        <w:pStyle w:val="Heading1"/>
        <w:jc w:val="both"/>
      </w:pPr>
      <w:bookmarkStart w:id="6" w:name="_Toc484156493"/>
      <w:r>
        <w:t>Response</w:t>
      </w:r>
      <w:r w:rsidR="00902557">
        <w:t xml:space="preserve"> Instructions</w:t>
      </w:r>
      <w:bookmarkEnd w:id="6"/>
    </w:p>
    <w:p w14:paraId="749B06D4" w14:textId="45E30CA7" w:rsidR="00902557" w:rsidRDefault="00563229" w:rsidP="006A4ABA">
      <w:pPr>
        <w:jc w:val="both"/>
      </w:pPr>
      <w:r>
        <w:t>Respondents</w:t>
      </w:r>
      <w:r w:rsidR="00902557">
        <w:t xml:space="preserve"> should examine the entire document to gain context, and then provide their proposed solutions to the requirements in the “Solution Recommendations” column of the table found in the FTB Cloud Security Requirements section below.  The requirements have broad applicability across IaaS, PaaS, and SaaS cloud service models.  Accordingly, </w:t>
      </w:r>
      <w:r>
        <w:t>respondents</w:t>
      </w:r>
      <w:r w:rsidR="00902557">
        <w:t xml:space="preserve"> should indicate N/A to those requirements that, in their opinion, do not apply to their services</w:t>
      </w:r>
      <w:r>
        <w:t>/solutions</w:t>
      </w:r>
      <w:r w:rsidR="00902557">
        <w:t>.</w:t>
      </w:r>
    </w:p>
    <w:p w14:paraId="1E1D88AD" w14:textId="77777777" w:rsidR="00122EC9" w:rsidRDefault="00122EC9" w:rsidP="006A4ABA">
      <w:pPr>
        <w:pStyle w:val="Heading1"/>
        <w:jc w:val="both"/>
      </w:pPr>
      <w:bookmarkStart w:id="7" w:name="_Toc484156494"/>
      <w:r>
        <w:lastRenderedPageBreak/>
        <w:t>Cloud Computing Overview</w:t>
      </w:r>
      <w:bookmarkEnd w:id="7"/>
    </w:p>
    <w:p w14:paraId="1E1D88AE" w14:textId="050C38DE" w:rsidR="00122EC9" w:rsidRDefault="00E133F1" w:rsidP="006A4ABA">
      <w:pPr>
        <w:jc w:val="both"/>
      </w:pPr>
      <w:r>
        <w:t>C</w:t>
      </w:r>
      <w:r w:rsidR="00122EC9" w:rsidRPr="00122EC9">
        <w:t xml:space="preserve">loud computing </w:t>
      </w:r>
      <w:r>
        <w:t>introduces</w:t>
      </w:r>
      <w:r w:rsidR="00122EC9">
        <w:t xml:space="preserve"> </w:t>
      </w:r>
      <w:r w:rsidR="00122EC9" w:rsidRPr="00122EC9">
        <w:t xml:space="preserve">the concept of shared </w:t>
      </w:r>
      <w:r>
        <w:t xml:space="preserve">asset </w:t>
      </w:r>
      <w:r w:rsidR="00122EC9" w:rsidRPr="00122EC9">
        <w:t>ownership</w:t>
      </w:r>
      <w:r>
        <w:t xml:space="preserve"> and responsibility</w:t>
      </w:r>
      <w:r w:rsidR="00122EC9" w:rsidRPr="00122EC9">
        <w:t xml:space="preserve">. An important point to clarify when determining ownership in the cloud environment is whether an </w:t>
      </w:r>
      <w:r w:rsidR="00447378" w:rsidRPr="00122EC9">
        <w:t>organization</w:t>
      </w:r>
      <w:r w:rsidR="00122EC9" w:rsidRPr="00122EC9">
        <w:t xml:space="preserve"> is a cloud provider or tenant. The ownership is especially relevant when security controls are </w:t>
      </w:r>
      <w:r>
        <w:t>implemented. T</w:t>
      </w:r>
      <w:r w:rsidR="00122EC9" w:rsidRPr="00122EC9">
        <w:t xml:space="preserve">here are a number of controls that </w:t>
      </w:r>
      <w:r>
        <w:t>are</w:t>
      </w:r>
      <w:r w:rsidR="00122EC9" w:rsidRPr="00122EC9">
        <w:t xml:space="preserve"> available at different levels of the cloud stack</w:t>
      </w:r>
      <w:r>
        <w:t>.  The ownership and responsibility to</w:t>
      </w:r>
      <w:r w:rsidR="00122EC9" w:rsidRPr="00122EC9">
        <w:t xml:space="preserve"> deploy and manage the </w:t>
      </w:r>
      <w:r>
        <w:t xml:space="preserve">security </w:t>
      </w:r>
      <w:r w:rsidR="00122EC9" w:rsidRPr="00122EC9">
        <w:t xml:space="preserve">controls is based on the ownership role of the </w:t>
      </w:r>
      <w:r w:rsidR="00447378" w:rsidRPr="00122EC9">
        <w:t>organization</w:t>
      </w:r>
      <w:r w:rsidR="00122EC9" w:rsidRPr="00122EC9">
        <w:t>, the cloud deployment model</w:t>
      </w:r>
      <w:r>
        <w:t>,</w:t>
      </w:r>
      <w:r w:rsidR="00122EC9" w:rsidRPr="00122EC9">
        <w:t xml:space="preserve"> and the cloud service model used by the tenant</w:t>
      </w:r>
      <w:r w:rsidR="00563229">
        <w:t>.</w:t>
      </w:r>
    </w:p>
    <w:p w14:paraId="312D0D3B" w14:textId="48A7834D" w:rsidR="00E133F1" w:rsidRPr="00122EC9" w:rsidRDefault="00E133F1" w:rsidP="006A4ABA">
      <w:pPr>
        <w:jc w:val="both"/>
      </w:pPr>
      <w:r>
        <w:t>To establish a common understanding of terms, Table 1 below provides commonly understood definitions for cloud tenant and cloud provider.</w:t>
      </w:r>
    </w:p>
    <w:p w14:paraId="1E1D88AF" w14:textId="77777777" w:rsidR="00122EC9" w:rsidRPr="000F72A2" w:rsidRDefault="00122EC9" w:rsidP="006A4ABA">
      <w:pPr>
        <w:pStyle w:val="ParaText"/>
        <w:jc w:val="both"/>
      </w:pPr>
    </w:p>
    <w:p w14:paraId="1E1D88B0" w14:textId="77777777" w:rsidR="00122EC9" w:rsidRDefault="00122EC9" w:rsidP="006A4ABA">
      <w:pPr>
        <w:pStyle w:val="Caption"/>
        <w:keepNext/>
        <w:jc w:val="both"/>
      </w:pPr>
      <w:bookmarkStart w:id="8" w:name="_Toc419904997"/>
      <w:r>
        <w:t xml:space="preserve">Table </w:t>
      </w:r>
      <w:r>
        <w:fldChar w:fldCharType="begin"/>
      </w:r>
      <w:r>
        <w:instrText xml:space="preserve"> SEQ Table \* ARABIC </w:instrText>
      </w:r>
      <w:r>
        <w:fldChar w:fldCharType="separate"/>
      </w:r>
      <w:r>
        <w:rPr>
          <w:noProof/>
        </w:rPr>
        <w:t>1</w:t>
      </w:r>
      <w:r>
        <w:rPr>
          <w:noProof/>
        </w:rPr>
        <w:fldChar w:fldCharType="end"/>
      </w:r>
      <w:r>
        <w:t>: Cloud Computing Overview</w:t>
      </w:r>
      <w:bookmarkEnd w:id="8"/>
    </w:p>
    <w:tbl>
      <w:tblPr>
        <w:tblStyle w:val="LightGrid-Accent3"/>
        <w:tblW w:w="4814" w:type="pct"/>
        <w:tblLayout w:type="fixed"/>
        <w:tblLook w:val="04A0" w:firstRow="1" w:lastRow="0" w:firstColumn="1" w:lastColumn="0" w:noHBand="0" w:noVBand="1"/>
      </w:tblPr>
      <w:tblGrid>
        <w:gridCol w:w="2360"/>
        <w:gridCol w:w="6860"/>
      </w:tblGrid>
      <w:tr w:rsidR="00122EC9" w:rsidRPr="00BE4394" w14:paraId="1E1D88B3" w14:textId="77777777" w:rsidTr="0012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pct"/>
          </w:tcPr>
          <w:p w14:paraId="1E1D88B1" w14:textId="77777777" w:rsidR="00122EC9" w:rsidRPr="00122EC9" w:rsidRDefault="00B4182A" w:rsidP="006A4ABA">
            <w:pPr>
              <w:pStyle w:val="TableHeading"/>
              <w:jc w:val="both"/>
              <w:rPr>
                <w:rFonts w:asciiTheme="minorHAnsi" w:eastAsiaTheme="minorHAnsi" w:hAnsiTheme="minorHAnsi" w:cstheme="minorBidi"/>
                <w:b/>
                <w:sz w:val="22"/>
                <w:szCs w:val="22"/>
                <w:lang w:val="en-US"/>
              </w:rPr>
            </w:pPr>
            <w:r w:rsidRPr="00122EC9">
              <w:rPr>
                <w:rFonts w:asciiTheme="minorHAnsi" w:eastAsiaTheme="minorHAnsi" w:hAnsiTheme="minorHAnsi" w:cstheme="minorBidi"/>
                <w:b/>
                <w:sz w:val="22"/>
                <w:szCs w:val="22"/>
                <w:lang w:val="en-US"/>
              </w:rPr>
              <w:t>Organization</w:t>
            </w:r>
            <w:r w:rsidR="00122EC9" w:rsidRPr="00122EC9">
              <w:rPr>
                <w:rFonts w:asciiTheme="minorHAnsi" w:eastAsiaTheme="minorHAnsi" w:hAnsiTheme="minorHAnsi" w:cstheme="minorBidi"/>
                <w:b/>
                <w:sz w:val="22"/>
                <w:szCs w:val="22"/>
                <w:lang w:val="en-US"/>
              </w:rPr>
              <w:t xml:space="preserve"> Role</w:t>
            </w:r>
          </w:p>
        </w:tc>
        <w:tc>
          <w:tcPr>
            <w:tcW w:w="3720" w:type="pct"/>
          </w:tcPr>
          <w:p w14:paraId="1E1D88B2" w14:textId="77777777" w:rsidR="00122EC9" w:rsidRPr="00122EC9" w:rsidRDefault="00122EC9" w:rsidP="006A4ABA">
            <w:pPr>
              <w:pStyle w:val="TableHeading"/>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sz w:val="22"/>
                <w:szCs w:val="22"/>
                <w:lang w:val="en-US"/>
              </w:rPr>
            </w:pPr>
            <w:r w:rsidRPr="00122EC9">
              <w:rPr>
                <w:rFonts w:asciiTheme="minorHAnsi" w:eastAsiaTheme="minorHAnsi" w:hAnsiTheme="minorHAnsi" w:cstheme="minorBidi"/>
                <w:b/>
                <w:sz w:val="22"/>
                <w:szCs w:val="22"/>
                <w:lang w:val="en-US"/>
              </w:rPr>
              <w:t>Description</w:t>
            </w:r>
          </w:p>
        </w:tc>
      </w:tr>
      <w:tr w:rsidR="00122EC9" w:rsidRPr="00BE4394" w14:paraId="1E1D88B6" w14:textId="77777777" w:rsidTr="0012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pct"/>
          </w:tcPr>
          <w:p w14:paraId="1E1D88B4" w14:textId="02996A1C" w:rsidR="00122EC9" w:rsidRPr="00122EC9" w:rsidRDefault="00122EC9" w:rsidP="006A4ABA">
            <w:pPr>
              <w:pStyle w:val="TableBulet"/>
              <w:numPr>
                <w:ilvl w:val="0"/>
                <w:numId w:val="0"/>
              </w:numPr>
              <w:jc w:val="both"/>
              <w:rPr>
                <w:rFonts w:asciiTheme="minorHAnsi" w:eastAsiaTheme="minorHAnsi" w:hAnsiTheme="minorHAnsi" w:cstheme="minorBidi"/>
                <w:b w:val="0"/>
                <w:snapToGrid/>
                <w:sz w:val="22"/>
                <w:szCs w:val="22"/>
                <w:lang w:val="en-US"/>
              </w:rPr>
            </w:pPr>
            <w:r w:rsidRPr="00122EC9">
              <w:rPr>
                <w:rFonts w:asciiTheme="minorHAnsi" w:eastAsiaTheme="minorHAnsi" w:hAnsiTheme="minorHAnsi" w:cstheme="minorBidi"/>
                <w:b w:val="0"/>
                <w:snapToGrid/>
                <w:sz w:val="22"/>
                <w:szCs w:val="22"/>
                <w:lang w:val="en-US"/>
              </w:rPr>
              <w:t>Tenant</w:t>
            </w:r>
            <w:r w:rsidR="00920689">
              <w:rPr>
                <w:rFonts w:asciiTheme="minorHAnsi" w:eastAsiaTheme="minorHAnsi" w:hAnsiTheme="minorHAnsi" w:cstheme="minorBidi"/>
                <w:b w:val="0"/>
                <w:snapToGrid/>
                <w:sz w:val="22"/>
                <w:szCs w:val="22"/>
                <w:lang w:val="en-US"/>
              </w:rPr>
              <w:t xml:space="preserve"> / Consumer</w:t>
            </w:r>
          </w:p>
        </w:tc>
        <w:tc>
          <w:tcPr>
            <w:tcW w:w="3720" w:type="pct"/>
          </w:tcPr>
          <w:p w14:paraId="1E1D88B5" w14:textId="5BDFF2B5" w:rsidR="00122EC9" w:rsidRPr="00122EC9" w:rsidRDefault="006031B4"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 xml:space="preserve">Fifth Third Bank </w:t>
            </w:r>
            <w:r w:rsidR="00E133F1">
              <w:rPr>
                <w:rFonts w:asciiTheme="minorHAnsi" w:eastAsiaTheme="minorHAnsi" w:hAnsiTheme="minorHAnsi" w:cstheme="minorBidi"/>
                <w:snapToGrid/>
                <w:sz w:val="22"/>
                <w:szCs w:val="22"/>
                <w:lang w:val="en-US"/>
              </w:rPr>
              <w:t>contracting a</w:t>
            </w:r>
            <w:r w:rsidR="00122EC9" w:rsidRPr="00122EC9">
              <w:rPr>
                <w:rFonts w:asciiTheme="minorHAnsi" w:eastAsiaTheme="minorHAnsi" w:hAnsiTheme="minorHAnsi" w:cstheme="minorBidi"/>
                <w:snapToGrid/>
                <w:sz w:val="22"/>
                <w:szCs w:val="22"/>
                <w:lang w:val="en-US"/>
              </w:rPr>
              <w:t xml:space="preserve"> metered service from the provider.</w:t>
            </w:r>
          </w:p>
        </w:tc>
      </w:tr>
      <w:tr w:rsidR="00122EC9" w:rsidRPr="00BE4394" w14:paraId="1E1D88B9" w14:textId="77777777" w:rsidTr="00122E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pct"/>
          </w:tcPr>
          <w:p w14:paraId="1E1D88B7" w14:textId="77777777" w:rsidR="00122EC9" w:rsidRPr="00122EC9" w:rsidRDefault="00122EC9" w:rsidP="006A4ABA">
            <w:pPr>
              <w:pStyle w:val="TableBulet"/>
              <w:numPr>
                <w:ilvl w:val="0"/>
                <w:numId w:val="0"/>
              </w:numPr>
              <w:jc w:val="both"/>
              <w:rPr>
                <w:rFonts w:asciiTheme="minorHAnsi" w:eastAsiaTheme="minorHAnsi" w:hAnsiTheme="minorHAnsi" w:cstheme="minorBidi"/>
                <w:b w:val="0"/>
                <w:snapToGrid/>
                <w:sz w:val="22"/>
                <w:szCs w:val="22"/>
                <w:lang w:val="en-US"/>
              </w:rPr>
            </w:pPr>
            <w:r w:rsidRPr="00122EC9">
              <w:rPr>
                <w:rFonts w:asciiTheme="minorHAnsi" w:eastAsiaTheme="minorHAnsi" w:hAnsiTheme="minorHAnsi" w:cstheme="minorBidi"/>
                <w:b w:val="0"/>
                <w:snapToGrid/>
                <w:sz w:val="22"/>
                <w:szCs w:val="22"/>
                <w:lang w:val="en-US"/>
              </w:rPr>
              <w:t>Provider</w:t>
            </w:r>
          </w:p>
        </w:tc>
        <w:tc>
          <w:tcPr>
            <w:tcW w:w="3720" w:type="pct"/>
          </w:tcPr>
          <w:p w14:paraId="1E1D88B8" w14:textId="5B3BCC9B" w:rsidR="00122EC9" w:rsidRPr="00122EC9" w:rsidRDefault="00122EC9" w:rsidP="006A4ABA">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122EC9">
              <w:rPr>
                <w:rFonts w:asciiTheme="minorHAnsi" w:eastAsiaTheme="minorHAnsi" w:hAnsiTheme="minorHAnsi" w:cstheme="minorBidi"/>
                <w:snapToGrid/>
                <w:sz w:val="22"/>
                <w:szCs w:val="22"/>
                <w:lang w:val="en-US"/>
              </w:rPr>
              <w:t>The entity that built the cloud deployment, and is offering metered service</w:t>
            </w:r>
            <w:r w:rsidR="00E133F1">
              <w:rPr>
                <w:rFonts w:asciiTheme="minorHAnsi" w:eastAsiaTheme="minorHAnsi" w:hAnsiTheme="minorHAnsi" w:cstheme="minorBidi"/>
                <w:snapToGrid/>
                <w:sz w:val="22"/>
                <w:szCs w:val="22"/>
                <w:lang w:val="en-US"/>
              </w:rPr>
              <w:t>s</w:t>
            </w:r>
            <w:r w:rsidRPr="00122EC9">
              <w:rPr>
                <w:rFonts w:asciiTheme="minorHAnsi" w:eastAsiaTheme="minorHAnsi" w:hAnsiTheme="minorHAnsi" w:cstheme="minorBidi"/>
                <w:snapToGrid/>
                <w:sz w:val="22"/>
                <w:szCs w:val="22"/>
                <w:lang w:val="en-US"/>
              </w:rPr>
              <w:t xml:space="preserve"> to one or more tenants.</w:t>
            </w:r>
          </w:p>
        </w:tc>
      </w:tr>
    </w:tbl>
    <w:p w14:paraId="1E1D88BA" w14:textId="77777777" w:rsidR="00122EC9" w:rsidRDefault="00122EC9" w:rsidP="006A4ABA">
      <w:pPr>
        <w:jc w:val="both"/>
      </w:pPr>
    </w:p>
    <w:p w14:paraId="1E1D88BB" w14:textId="77777777" w:rsidR="00122EC9" w:rsidRDefault="00122EC9" w:rsidP="006A4ABA">
      <w:pPr>
        <w:pStyle w:val="Heading2"/>
        <w:jc w:val="both"/>
      </w:pPr>
      <w:bookmarkStart w:id="9" w:name="_Toc484156495"/>
      <w:r>
        <w:t>Cloud Deployment Models</w:t>
      </w:r>
      <w:bookmarkEnd w:id="9"/>
    </w:p>
    <w:p w14:paraId="1E1D88BC" w14:textId="0666CF58" w:rsidR="00122EC9" w:rsidRDefault="00122EC9" w:rsidP="006A4ABA">
      <w:pPr>
        <w:jc w:val="both"/>
      </w:pPr>
      <w:r>
        <w:t xml:space="preserve">Cloud services can be deployed in different ways, depending on the </w:t>
      </w:r>
      <w:r w:rsidR="00B4182A">
        <w:t>organizational</w:t>
      </w:r>
      <w:r>
        <w:t xml:space="preserve"> structure and the provisioning location of the cloud environments. Four deployment models are usually defined, namely private, public, community</w:t>
      </w:r>
      <w:r w:rsidR="00E133F1">
        <w:t>, and hybrid as illustrated below in Table 2.</w:t>
      </w:r>
    </w:p>
    <w:p w14:paraId="1E1D88BD" w14:textId="77777777" w:rsidR="00122EC9" w:rsidRDefault="00122EC9" w:rsidP="006A4ABA">
      <w:pPr>
        <w:pStyle w:val="Caption"/>
        <w:keepNext/>
        <w:jc w:val="both"/>
      </w:pPr>
      <w:bookmarkStart w:id="10" w:name="_Toc419904998"/>
      <w:r>
        <w:t xml:space="preserve">Table </w:t>
      </w:r>
      <w:r>
        <w:fldChar w:fldCharType="begin"/>
      </w:r>
      <w:r>
        <w:instrText xml:space="preserve"> SEQ Table \* ARABIC </w:instrText>
      </w:r>
      <w:r>
        <w:fldChar w:fldCharType="separate"/>
      </w:r>
      <w:r>
        <w:rPr>
          <w:noProof/>
        </w:rPr>
        <w:t>2</w:t>
      </w:r>
      <w:r>
        <w:rPr>
          <w:noProof/>
        </w:rPr>
        <w:fldChar w:fldCharType="end"/>
      </w:r>
      <w:r>
        <w:t>: Cloud Deployment Models</w:t>
      </w:r>
      <w:bookmarkEnd w:id="10"/>
    </w:p>
    <w:tbl>
      <w:tblPr>
        <w:tblStyle w:val="LightGrid-Accent3"/>
        <w:tblW w:w="4697" w:type="pct"/>
        <w:tblLayout w:type="fixed"/>
        <w:tblLook w:val="04A0" w:firstRow="1" w:lastRow="0" w:firstColumn="1" w:lastColumn="0" w:noHBand="0" w:noVBand="1"/>
      </w:tblPr>
      <w:tblGrid>
        <w:gridCol w:w="2155"/>
        <w:gridCol w:w="6841"/>
      </w:tblGrid>
      <w:tr w:rsidR="00122EC9" w:rsidRPr="00BE4394" w14:paraId="1E1D88C0" w14:textId="77777777" w:rsidTr="0012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14:paraId="1E1D88BE" w14:textId="5ECBD72C" w:rsidR="00122EC9" w:rsidRPr="00BE4394" w:rsidRDefault="005D3039" w:rsidP="006A4ABA">
            <w:pPr>
              <w:pStyle w:val="TableHeading"/>
              <w:jc w:val="both"/>
              <w:rPr>
                <w:noProof/>
              </w:rPr>
            </w:pPr>
            <w:r>
              <w:rPr>
                <w:noProof/>
              </w:rPr>
              <w:t>Organiz</w:t>
            </w:r>
            <w:r w:rsidR="00122EC9">
              <w:rPr>
                <w:noProof/>
              </w:rPr>
              <w:t>ation Role</w:t>
            </w:r>
          </w:p>
        </w:tc>
        <w:tc>
          <w:tcPr>
            <w:tcW w:w="3802" w:type="pct"/>
          </w:tcPr>
          <w:p w14:paraId="1E1D88BF" w14:textId="77777777" w:rsidR="00122EC9" w:rsidRPr="00BE4394" w:rsidRDefault="00122EC9" w:rsidP="006A4ABA">
            <w:pPr>
              <w:pStyle w:val="TableHeading"/>
              <w:jc w:val="both"/>
              <w:cnfStyle w:val="100000000000" w:firstRow="1" w:lastRow="0" w:firstColumn="0" w:lastColumn="0" w:oddVBand="0" w:evenVBand="0" w:oddHBand="0" w:evenHBand="0" w:firstRowFirstColumn="0" w:firstRowLastColumn="0" w:lastRowFirstColumn="0" w:lastRowLastColumn="0"/>
              <w:rPr>
                <w:noProof/>
              </w:rPr>
            </w:pPr>
            <w:r>
              <w:rPr>
                <w:noProof/>
              </w:rPr>
              <w:t>Description</w:t>
            </w:r>
          </w:p>
        </w:tc>
      </w:tr>
      <w:tr w:rsidR="00122EC9" w:rsidRPr="00BE4394" w14:paraId="1E1D88C3" w14:textId="77777777" w:rsidTr="0012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14:paraId="1E1D88C1" w14:textId="5B1E7BD2" w:rsidR="00122EC9" w:rsidRPr="00122EC9" w:rsidRDefault="0087207A" w:rsidP="006031B4">
            <w:pPr>
              <w:pStyle w:val="TableBulet"/>
              <w:numPr>
                <w:ilvl w:val="0"/>
                <w:numId w:val="0"/>
              </w:numPr>
              <w:rPr>
                <w:rFonts w:asciiTheme="minorHAnsi" w:eastAsiaTheme="minorHAnsi" w:hAnsiTheme="minorHAnsi" w:cstheme="minorBidi"/>
                <w:b w:val="0"/>
                <w:snapToGrid/>
                <w:sz w:val="22"/>
                <w:szCs w:val="22"/>
                <w:lang w:val="en-US"/>
              </w:rPr>
            </w:pPr>
            <w:r>
              <w:rPr>
                <w:rFonts w:asciiTheme="minorHAnsi" w:eastAsiaTheme="minorHAnsi" w:hAnsiTheme="minorHAnsi" w:cstheme="minorBidi"/>
                <w:b w:val="0"/>
                <w:snapToGrid/>
                <w:sz w:val="22"/>
                <w:szCs w:val="22"/>
                <w:lang w:val="en-US"/>
              </w:rPr>
              <w:t>On</w:t>
            </w:r>
            <w:r w:rsidR="006031B4">
              <w:rPr>
                <w:rFonts w:asciiTheme="minorHAnsi" w:eastAsiaTheme="minorHAnsi" w:hAnsiTheme="minorHAnsi" w:cstheme="minorBidi"/>
                <w:b w:val="0"/>
                <w:snapToGrid/>
                <w:sz w:val="22"/>
                <w:szCs w:val="22"/>
                <w:lang w:val="en-US"/>
              </w:rPr>
              <w:t xml:space="preserve">-Premise </w:t>
            </w:r>
            <w:r w:rsidR="00122EC9" w:rsidRPr="00122EC9">
              <w:rPr>
                <w:rFonts w:asciiTheme="minorHAnsi" w:eastAsiaTheme="minorHAnsi" w:hAnsiTheme="minorHAnsi" w:cstheme="minorBidi"/>
                <w:b w:val="0"/>
                <w:snapToGrid/>
                <w:sz w:val="22"/>
                <w:szCs w:val="22"/>
                <w:lang w:val="en-US"/>
              </w:rPr>
              <w:t>Private</w:t>
            </w:r>
            <w:r w:rsidR="006031B4">
              <w:rPr>
                <w:rFonts w:asciiTheme="minorHAnsi" w:eastAsiaTheme="minorHAnsi" w:hAnsiTheme="minorHAnsi" w:cstheme="minorBidi"/>
                <w:b w:val="0"/>
                <w:snapToGrid/>
                <w:sz w:val="22"/>
                <w:szCs w:val="22"/>
                <w:lang w:val="en-US"/>
              </w:rPr>
              <w:t xml:space="preserve"> Cloud</w:t>
            </w:r>
          </w:p>
        </w:tc>
        <w:tc>
          <w:tcPr>
            <w:tcW w:w="3802" w:type="pct"/>
          </w:tcPr>
          <w:p w14:paraId="1E1D88C2" w14:textId="5A25F44F" w:rsidR="00122EC9" w:rsidRPr="00122EC9" w:rsidRDefault="006031B4" w:rsidP="002D5317">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6031B4">
              <w:rPr>
                <w:rFonts w:asciiTheme="minorHAnsi" w:eastAsiaTheme="minorHAnsi" w:hAnsiTheme="minorHAnsi" w:cstheme="minorBidi"/>
                <w:snapToGrid/>
                <w:sz w:val="22"/>
                <w:szCs w:val="22"/>
                <w:lang w:val="en-US"/>
              </w:rPr>
              <w:t xml:space="preserve">The cloud infrastructure is provisioned for exclusive use by </w:t>
            </w:r>
            <w:r>
              <w:rPr>
                <w:rFonts w:asciiTheme="minorHAnsi" w:eastAsiaTheme="minorHAnsi" w:hAnsiTheme="minorHAnsi" w:cstheme="minorBidi"/>
                <w:snapToGrid/>
                <w:sz w:val="22"/>
                <w:szCs w:val="22"/>
                <w:lang w:val="en-US"/>
              </w:rPr>
              <w:t>Fifth Third Bank</w:t>
            </w:r>
            <w:r w:rsidRPr="006031B4">
              <w:rPr>
                <w:rFonts w:asciiTheme="minorHAnsi" w:eastAsiaTheme="minorHAnsi" w:hAnsiTheme="minorHAnsi" w:cstheme="minorBidi"/>
                <w:snapToGrid/>
                <w:sz w:val="22"/>
                <w:szCs w:val="22"/>
                <w:lang w:val="en-US"/>
              </w:rPr>
              <w:t xml:space="preserve"> comprising multiple consumers. It may be owned, managed, and operated by the </w:t>
            </w:r>
            <w:r w:rsidR="002D5317">
              <w:rPr>
                <w:rFonts w:asciiTheme="minorHAnsi" w:eastAsiaTheme="minorHAnsi" w:hAnsiTheme="minorHAnsi" w:cstheme="minorBidi"/>
                <w:snapToGrid/>
                <w:sz w:val="22"/>
                <w:szCs w:val="22"/>
                <w:lang w:val="en-US"/>
              </w:rPr>
              <w:t>Bank</w:t>
            </w:r>
            <w:r w:rsidRPr="006031B4">
              <w:rPr>
                <w:rFonts w:asciiTheme="minorHAnsi" w:eastAsiaTheme="minorHAnsi" w:hAnsiTheme="minorHAnsi" w:cstheme="minorBidi"/>
                <w:snapToGrid/>
                <w:sz w:val="22"/>
                <w:szCs w:val="22"/>
                <w:lang w:val="en-US"/>
              </w:rPr>
              <w:t xml:space="preserve">, a third party, or some combination of them, and it exist on </w:t>
            </w:r>
            <w:r w:rsidR="002D5317">
              <w:rPr>
                <w:rFonts w:asciiTheme="minorHAnsi" w:eastAsiaTheme="minorHAnsi" w:hAnsiTheme="minorHAnsi" w:cstheme="minorBidi"/>
                <w:snapToGrid/>
                <w:sz w:val="22"/>
                <w:szCs w:val="22"/>
                <w:lang w:val="en-US"/>
              </w:rPr>
              <w:t xml:space="preserve">Bank </w:t>
            </w:r>
            <w:r w:rsidRPr="006031B4">
              <w:rPr>
                <w:rFonts w:asciiTheme="minorHAnsi" w:eastAsiaTheme="minorHAnsi" w:hAnsiTheme="minorHAnsi" w:cstheme="minorBidi"/>
                <w:snapToGrid/>
                <w:sz w:val="22"/>
                <w:szCs w:val="22"/>
                <w:lang w:val="en-US"/>
              </w:rPr>
              <w:t>premises.</w:t>
            </w:r>
          </w:p>
        </w:tc>
      </w:tr>
      <w:tr w:rsidR="00122EC9" w:rsidRPr="000F72A2" w14:paraId="1E1D88C6" w14:textId="77777777" w:rsidTr="00122E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14:paraId="1E1D88C4" w14:textId="09F8E6C4" w:rsidR="00122EC9" w:rsidRPr="00122EC9" w:rsidRDefault="0087207A" w:rsidP="006031B4">
            <w:pPr>
              <w:pStyle w:val="TableBulet"/>
              <w:numPr>
                <w:ilvl w:val="0"/>
                <w:numId w:val="0"/>
              </w:numPr>
              <w:rPr>
                <w:rFonts w:asciiTheme="minorHAnsi" w:eastAsiaTheme="minorHAnsi" w:hAnsiTheme="minorHAnsi" w:cstheme="minorBidi"/>
                <w:b w:val="0"/>
                <w:snapToGrid/>
                <w:sz w:val="22"/>
                <w:szCs w:val="22"/>
                <w:lang w:val="en-US"/>
              </w:rPr>
            </w:pPr>
            <w:r>
              <w:rPr>
                <w:rFonts w:asciiTheme="minorHAnsi" w:eastAsiaTheme="minorHAnsi" w:hAnsiTheme="minorHAnsi" w:cstheme="minorBidi"/>
                <w:b w:val="0"/>
                <w:snapToGrid/>
                <w:sz w:val="22"/>
                <w:szCs w:val="22"/>
                <w:lang w:val="en-US"/>
              </w:rPr>
              <w:t>Off</w:t>
            </w:r>
            <w:r w:rsidR="006031B4">
              <w:rPr>
                <w:rFonts w:asciiTheme="minorHAnsi" w:eastAsiaTheme="minorHAnsi" w:hAnsiTheme="minorHAnsi" w:cstheme="minorBidi"/>
                <w:b w:val="0"/>
                <w:snapToGrid/>
                <w:sz w:val="22"/>
                <w:szCs w:val="22"/>
                <w:lang w:val="en-US"/>
              </w:rPr>
              <w:t>-Premise Virtual Private Cloud</w:t>
            </w:r>
          </w:p>
        </w:tc>
        <w:tc>
          <w:tcPr>
            <w:tcW w:w="3802" w:type="pct"/>
          </w:tcPr>
          <w:p w14:paraId="1E1D88C5" w14:textId="1E74BC76" w:rsidR="00122EC9" w:rsidRPr="00122EC9" w:rsidRDefault="006031B4" w:rsidP="006031B4">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6031B4">
              <w:rPr>
                <w:rFonts w:asciiTheme="minorHAnsi" w:eastAsiaTheme="minorHAnsi" w:hAnsiTheme="minorHAnsi" w:cstheme="minorBidi"/>
                <w:snapToGrid/>
                <w:sz w:val="22"/>
                <w:szCs w:val="22"/>
                <w:lang w:val="en-US"/>
              </w:rPr>
              <w:t xml:space="preserve">The capability provided to </w:t>
            </w:r>
            <w:r>
              <w:rPr>
                <w:rFonts w:asciiTheme="minorHAnsi" w:eastAsiaTheme="minorHAnsi" w:hAnsiTheme="minorHAnsi" w:cstheme="minorBidi"/>
                <w:snapToGrid/>
                <w:sz w:val="22"/>
                <w:szCs w:val="22"/>
                <w:lang w:val="en-US"/>
              </w:rPr>
              <w:t>Fifth Third Bank</w:t>
            </w:r>
            <w:r w:rsidRPr="006031B4">
              <w:rPr>
                <w:rFonts w:asciiTheme="minorHAnsi" w:eastAsiaTheme="minorHAnsi" w:hAnsiTheme="minorHAnsi" w:cstheme="minorBidi"/>
                <w:snapToGrid/>
                <w:sz w:val="22"/>
                <w:szCs w:val="22"/>
                <w:lang w:val="en-US"/>
              </w:rPr>
              <w:t xml:space="preserve"> is to provision processing, storage, networks, and other fundamental computing resources where the </w:t>
            </w:r>
            <w:r>
              <w:rPr>
                <w:rFonts w:asciiTheme="minorHAnsi" w:eastAsiaTheme="minorHAnsi" w:hAnsiTheme="minorHAnsi" w:cstheme="minorBidi"/>
                <w:snapToGrid/>
                <w:sz w:val="22"/>
                <w:szCs w:val="22"/>
                <w:lang w:val="en-US"/>
              </w:rPr>
              <w:t>Bank</w:t>
            </w:r>
            <w:r w:rsidRPr="006031B4">
              <w:rPr>
                <w:rFonts w:asciiTheme="minorHAnsi" w:eastAsiaTheme="minorHAnsi" w:hAnsiTheme="minorHAnsi" w:cstheme="minorBidi"/>
                <w:snapToGrid/>
                <w:sz w:val="22"/>
                <w:szCs w:val="22"/>
                <w:lang w:val="en-US"/>
              </w:rPr>
              <w:t xml:space="preserve"> is able to deploy and run arbitrary software, which can include operating systems and applications. The </w:t>
            </w:r>
            <w:r>
              <w:rPr>
                <w:rFonts w:asciiTheme="minorHAnsi" w:eastAsiaTheme="minorHAnsi" w:hAnsiTheme="minorHAnsi" w:cstheme="minorBidi"/>
                <w:snapToGrid/>
                <w:sz w:val="22"/>
                <w:szCs w:val="22"/>
                <w:lang w:val="en-US"/>
              </w:rPr>
              <w:t>Bank</w:t>
            </w:r>
            <w:r w:rsidRPr="006031B4">
              <w:rPr>
                <w:rFonts w:asciiTheme="minorHAnsi" w:eastAsiaTheme="minorHAnsi" w:hAnsiTheme="minorHAnsi" w:cstheme="minorBidi"/>
                <w:snapToGrid/>
                <w:sz w:val="22"/>
                <w:szCs w:val="22"/>
                <w:lang w:val="en-US"/>
              </w:rPr>
              <w:t xml:space="preserve"> does not manage or control the underlying cloud infrastructure but has control over operating systems, storage, and deployed applications; and possibly limited control of select networking components (e.g., host firewalls).</w:t>
            </w:r>
          </w:p>
        </w:tc>
      </w:tr>
      <w:tr w:rsidR="00122EC9" w14:paraId="1E1D88C9" w14:textId="77777777" w:rsidTr="0012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14:paraId="1E1D88C7" w14:textId="77777777" w:rsidR="00122EC9" w:rsidRPr="00122EC9" w:rsidRDefault="00122EC9" w:rsidP="006A4ABA">
            <w:pPr>
              <w:pStyle w:val="TableBulet"/>
              <w:numPr>
                <w:ilvl w:val="0"/>
                <w:numId w:val="0"/>
              </w:numPr>
              <w:jc w:val="both"/>
              <w:rPr>
                <w:rFonts w:asciiTheme="minorHAnsi" w:eastAsiaTheme="minorHAnsi" w:hAnsiTheme="minorHAnsi" w:cstheme="minorBidi"/>
                <w:b w:val="0"/>
                <w:snapToGrid/>
                <w:sz w:val="22"/>
                <w:szCs w:val="22"/>
                <w:lang w:val="en-US"/>
              </w:rPr>
            </w:pPr>
            <w:r w:rsidRPr="00122EC9">
              <w:rPr>
                <w:rFonts w:asciiTheme="minorHAnsi" w:eastAsiaTheme="minorHAnsi" w:hAnsiTheme="minorHAnsi" w:cstheme="minorBidi"/>
                <w:b w:val="0"/>
                <w:snapToGrid/>
                <w:sz w:val="22"/>
                <w:szCs w:val="22"/>
                <w:lang w:val="en-US"/>
              </w:rPr>
              <w:t>Community</w:t>
            </w:r>
          </w:p>
        </w:tc>
        <w:tc>
          <w:tcPr>
            <w:tcW w:w="3802" w:type="pct"/>
          </w:tcPr>
          <w:p w14:paraId="1E1D88C8" w14:textId="77777777" w:rsidR="00122EC9" w:rsidRPr="00122EC9" w:rsidRDefault="00122EC9"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122EC9">
              <w:rPr>
                <w:rFonts w:asciiTheme="minorHAnsi" w:eastAsiaTheme="minorHAnsi" w:hAnsiTheme="minorHAnsi" w:cstheme="minorBidi"/>
                <w:snapToGrid/>
                <w:sz w:val="22"/>
                <w:szCs w:val="22"/>
                <w:lang w:val="en-US"/>
              </w:rPr>
              <w:t>A community cloud is managed and consumed by multiple entities that share a similar business model. For example a government could choose to set up a community cloud that is then consumed by different government agencies.</w:t>
            </w:r>
          </w:p>
        </w:tc>
      </w:tr>
      <w:tr w:rsidR="00122EC9" w14:paraId="1E1D88CC" w14:textId="77777777" w:rsidTr="00122E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14:paraId="1E1D88CA" w14:textId="77777777" w:rsidR="00122EC9" w:rsidRPr="00122EC9" w:rsidRDefault="00122EC9" w:rsidP="006A4ABA">
            <w:pPr>
              <w:pStyle w:val="TableBulet"/>
              <w:numPr>
                <w:ilvl w:val="0"/>
                <w:numId w:val="0"/>
              </w:numPr>
              <w:jc w:val="both"/>
              <w:rPr>
                <w:rFonts w:asciiTheme="minorHAnsi" w:eastAsiaTheme="minorHAnsi" w:hAnsiTheme="minorHAnsi" w:cstheme="minorBidi"/>
                <w:b w:val="0"/>
                <w:snapToGrid/>
                <w:sz w:val="22"/>
                <w:szCs w:val="22"/>
                <w:lang w:val="en-US"/>
              </w:rPr>
            </w:pPr>
            <w:r w:rsidRPr="00122EC9">
              <w:rPr>
                <w:rFonts w:asciiTheme="minorHAnsi" w:eastAsiaTheme="minorHAnsi" w:hAnsiTheme="minorHAnsi" w:cstheme="minorBidi"/>
                <w:b w:val="0"/>
                <w:snapToGrid/>
                <w:sz w:val="22"/>
                <w:szCs w:val="22"/>
                <w:lang w:val="en-US"/>
              </w:rPr>
              <w:lastRenderedPageBreak/>
              <w:t>Hybrid</w:t>
            </w:r>
          </w:p>
        </w:tc>
        <w:tc>
          <w:tcPr>
            <w:tcW w:w="3802" w:type="pct"/>
          </w:tcPr>
          <w:p w14:paraId="1E1D88CB" w14:textId="69871000" w:rsidR="00122EC9" w:rsidRPr="00122EC9" w:rsidRDefault="002D5317" w:rsidP="002D5317">
            <w:pPr>
              <w:pStyle w:val="TableBulet"/>
              <w:numPr>
                <w:ilvl w:val="0"/>
                <w:numId w:val="0"/>
              </w:numPr>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2D5317">
              <w:rPr>
                <w:rFonts w:asciiTheme="minorHAnsi" w:eastAsiaTheme="minorHAnsi" w:hAnsiTheme="minorHAnsi" w:cstheme="minorBidi"/>
                <w:snapToGrid/>
                <w:sz w:val="22"/>
                <w:szCs w:val="22"/>
                <w:lang w:val="en-US"/>
              </w:rPr>
              <w:t>The cloud infrastructure is a composition of two or more distinct cloud infrastructures (</w:t>
            </w:r>
            <w:r>
              <w:rPr>
                <w:rFonts w:asciiTheme="minorHAnsi" w:eastAsiaTheme="minorHAnsi" w:hAnsiTheme="minorHAnsi" w:cstheme="minorBidi"/>
                <w:snapToGrid/>
                <w:sz w:val="22"/>
                <w:szCs w:val="22"/>
                <w:lang w:val="en-US"/>
              </w:rPr>
              <w:t>On-Premise Private, C</w:t>
            </w:r>
            <w:r w:rsidRPr="002D5317">
              <w:rPr>
                <w:rFonts w:asciiTheme="minorHAnsi" w:eastAsiaTheme="minorHAnsi" w:hAnsiTheme="minorHAnsi" w:cstheme="minorBidi"/>
                <w:snapToGrid/>
                <w:sz w:val="22"/>
                <w:szCs w:val="22"/>
                <w:lang w:val="en-US"/>
              </w:rPr>
              <w:t>ommunity, o</w:t>
            </w:r>
            <w:r>
              <w:rPr>
                <w:rFonts w:asciiTheme="minorHAnsi" w:eastAsiaTheme="minorHAnsi" w:hAnsiTheme="minorHAnsi" w:cstheme="minorBidi"/>
                <w:snapToGrid/>
                <w:sz w:val="22"/>
                <w:szCs w:val="22"/>
                <w:lang w:val="en-US"/>
              </w:rPr>
              <w:t>r Off-Premise Virtual Private</w:t>
            </w:r>
            <w:r w:rsidRPr="002D5317">
              <w:rPr>
                <w:rFonts w:asciiTheme="minorHAnsi" w:eastAsiaTheme="minorHAnsi" w:hAnsiTheme="minorHAnsi" w:cstheme="minorBidi"/>
                <w:snapToGrid/>
                <w:sz w:val="22"/>
                <w:szCs w:val="22"/>
                <w:lang w:val="en-US"/>
              </w:rPr>
              <w:t>) that remain unique entities, but are bound together by standardized or proprietary technology that enables data and application portability (e.g., cloud bursting for load balancing between clouds).</w:t>
            </w:r>
          </w:p>
        </w:tc>
      </w:tr>
    </w:tbl>
    <w:p w14:paraId="1E1D88CD" w14:textId="77777777" w:rsidR="00122EC9" w:rsidRDefault="00122EC9" w:rsidP="006A4ABA">
      <w:pPr>
        <w:jc w:val="both"/>
      </w:pPr>
    </w:p>
    <w:p w14:paraId="1E1D88CE" w14:textId="77777777" w:rsidR="00122EC9" w:rsidRDefault="00122EC9" w:rsidP="006A4ABA">
      <w:pPr>
        <w:pStyle w:val="Heading2"/>
        <w:jc w:val="both"/>
      </w:pPr>
      <w:bookmarkStart w:id="11" w:name="_Toc484156496"/>
      <w:r>
        <w:t>Cloud Service Models</w:t>
      </w:r>
      <w:bookmarkEnd w:id="11"/>
    </w:p>
    <w:p w14:paraId="1E1D88CF" w14:textId="2F163CC2" w:rsidR="00122EC9" w:rsidRDefault="00122EC9" w:rsidP="006A4ABA">
      <w:pPr>
        <w:jc w:val="both"/>
      </w:pPr>
      <w:r>
        <w:t xml:space="preserve">Service delivery in cloud computing </w:t>
      </w:r>
      <w:r w:rsidR="008B6A91">
        <w:t xml:space="preserve">is comprised of </w:t>
      </w:r>
      <w:r>
        <w:t xml:space="preserve">three different service models, namely IaaS, PaaS and SaaS.  The cloud service model determines which components of an IT solution are outsourced to the cloud service provider. It’s common to </w:t>
      </w:r>
      <w:r w:rsidR="008B6A91">
        <w:t>use several service models at</w:t>
      </w:r>
      <w:r>
        <w:t xml:space="preserve"> the same time. An overview of these cloud service models</w:t>
      </w:r>
      <w:r w:rsidR="008B6A91">
        <w:t xml:space="preserve"> is contained in Table 3 below</w:t>
      </w:r>
      <w:r>
        <w:t xml:space="preserve">. </w:t>
      </w:r>
    </w:p>
    <w:p w14:paraId="1E1D88D0" w14:textId="77777777" w:rsidR="00122EC9" w:rsidRDefault="00122EC9" w:rsidP="006A4ABA">
      <w:pPr>
        <w:pStyle w:val="Caption"/>
        <w:keepNext/>
        <w:jc w:val="both"/>
      </w:pPr>
      <w:bookmarkStart w:id="12" w:name="_Toc419904999"/>
      <w:r>
        <w:t xml:space="preserve">Table </w:t>
      </w:r>
      <w:r>
        <w:fldChar w:fldCharType="begin"/>
      </w:r>
      <w:r>
        <w:instrText xml:space="preserve"> SEQ Table \* ARABIC </w:instrText>
      </w:r>
      <w:r>
        <w:fldChar w:fldCharType="separate"/>
      </w:r>
      <w:r>
        <w:rPr>
          <w:noProof/>
        </w:rPr>
        <w:t>3</w:t>
      </w:r>
      <w:r>
        <w:rPr>
          <w:noProof/>
        </w:rPr>
        <w:fldChar w:fldCharType="end"/>
      </w:r>
      <w:r>
        <w:t>: Cloud Service Models</w:t>
      </w:r>
      <w:bookmarkEnd w:id="12"/>
    </w:p>
    <w:tbl>
      <w:tblPr>
        <w:tblStyle w:val="LightGrid-Accent3"/>
        <w:tblW w:w="4709" w:type="pct"/>
        <w:tblLayout w:type="fixed"/>
        <w:tblLook w:val="04A0" w:firstRow="1" w:lastRow="0" w:firstColumn="1" w:lastColumn="0" w:noHBand="0" w:noVBand="1"/>
      </w:tblPr>
      <w:tblGrid>
        <w:gridCol w:w="2020"/>
        <w:gridCol w:w="6999"/>
      </w:tblGrid>
      <w:tr w:rsidR="00122EC9" w:rsidRPr="00BE4394" w14:paraId="1E1D88D3" w14:textId="77777777" w:rsidTr="0012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pct"/>
          </w:tcPr>
          <w:p w14:paraId="1E1D88D1" w14:textId="77777777" w:rsidR="00122EC9" w:rsidRPr="00BE4394" w:rsidRDefault="00122EC9" w:rsidP="006A4ABA">
            <w:pPr>
              <w:pStyle w:val="TableHeading"/>
              <w:jc w:val="both"/>
              <w:rPr>
                <w:noProof/>
              </w:rPr>
            </w:pPr>
            <w:r>
              <w:rPr>
                <w:noProof/>
              </w:rPr>
              <w:t>Organisation Role</w:t>
            </w:r>
          </w:p>
        </w:tc>
        <w:tc>
          <w:tcPr>
            <w:tcW w:w="3880" w:type="pct"/>
          </w:tcPr>
          <w:p w14:paraId="1E1D88D2" w14:textId="7B67B38B" w:rsidR="00122EC9" w:rsidRPr="00BE4394" w:rsidRDefault="00122EC9" w:rsidP="00EA7A81">
            <w:pPr>
              <w:pStyle w:val="TableHeading"/>
              <w:jc w:val="both"/>
              <w:cnfStyle w:val="100000000000" w:firstRow="1" w:lastRow="0" w:firstColumn="0" w:lastColumn="0" w:oddVBand="0" w:evenVBand="0" w:oddHBand="0" w:evenHBand="0" w:firstRowFirstColumn="0" w:firstRowLastColumn="0" w:lastRowFirstColumn="0" w:lastRowLastColumn="0"/>
              <w:rPr>
                <w:noProof/>
              </w:rPr>
            </w:pPr>
            <w:r>
              <w:rPr>
                <w:noProof/>
              </w:rPr>
              <w:t>Description</w:t>
            </w:r>
            <w:r w:rsidR="0087207A">
              <w:rPr>
                <w:noProof/>
              </w:rPr>
              <w:t xml:space="preserve"> </w:t>
            </w:r>
          </w:p>
        </w:tc>
      </w:tr>
      <w:tr w:rsidR="00122EC9" w14:paraId="1E1D88D6" w14:textId="77777777" w:rsidTr="0012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pct"/>
          </w:tcPr>
          <w:p w14:paraId="1E1D88D4" w14:textId="77777777" w:rsidR="00122EC9" w:rsidRPr="00122EC9" w:rsidRDefault="00122EC9" w:rsidP="006A4ABA">
            <w:pPr>
              <w:pStyle w:val="TableText"/>
              <w:jc w:val="both"/>
              <w:rPr>
                <w:b w:val="0"/>
              </w:rPr>
            </w:pPr>
            <w:r w:rsidRPr="00122EC9">
              <w:rPr>
                <w:b w:val="0"/>
              </w:rPr>
              <w:t>IaaS</w:t>
            </w:r>
          </w:p>
        </w:tc>
        <w:tc>
          <w:tcPr>
            <w:tcW w:w="3880" w:type="pct"/>
          </w:tcPr>
          <w:p w14:paraId="1E1D88D5" w14:textId="63655133" w:rsidR="00122EC9" w:rsidRPr="00122EC9" w:rsidRDefault="00122EC9"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122EC9">
              <w:rPr>
                <w:rFonts w:asciiTheme="minorHAnsi" w:eastAsiaTheme="minorHAnsi" w:hAnsiTheme="minorHAnsi" w:cstheme="minorBidi"/>
                <w:b/>
                <w:snapToGrid/>
                <w:sz w:val="22"/>
                <w:szCs w:val="22"/>
                <w:lang w:val="en-US"/>
              </w:rPr>
              <w:t>Infrastructure as a Service:</w:t>
            </w:r>
            <w:r w:rsidRPr="00122EC9">
              <w:rPr>
                <w:rFonts w:asciiTheme="minorHAnsi" w:eastAsiaTheme="minorHAnsi" w:hAnsiTheme="minorHAnsi" w:cstheme="minorBidi"/>
                <w:snapToGrid/>
                <w:sz w:val="22"/>
                <w:szCs w:val="22"/>
                <w:lang w:val="en-US"/>
              </w:rPr>
              <w:t xml:space="preserve"> </w:t>
            </w:r>
            <w:r w:rsidR="00276940" w:rsidRPr="00276940">
              <w:rPr>
                <w:rFonts w:asciiTheme="minorHAnsi" w:eastAsiaTheme="minorHAnsi" w:hAnsiTheme="minorHAnsi" w:cstheme="minorBidi"/>
                <w:snapToGrid/>
                <w:sz w:val="22"/>
                <w:szCs w:val="22"/>
                <w:lang w:val="en-US"/>
              </w:rPr>
              <w:t>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w:t>
            </w:r>
            <w:r w:rsidRPr="00122EC9">
              <w:rPr>
                <w:rFonts w:asciiTheme="minorHAnsi" w:eastAsiaTheme="minorHAnsi" w:hAnsiTheme="minorHAnsi" w:cstheme="minorBidi"/>
                <w:snapToGrid/>
                <w:sz w:val="22"/>
                <w:szCs w:val="22"/>
                <w:lang w:val="en-US"/>
              </w:rPr>
              <w:t>.</w:t>
            </w:r>
          </w:p>
        </w:tc>
      </w:tr>
      <w:tr w:rsidR="00122EC9" w14:paraId="1E1D88D9" w14:textId="77777777" w:rsidTr="00122E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pct"/>
          </w:tcPr>
          <w:p w14:paraId="1E1D88D7" w14:textId="77777777" w:rsidR="00122EC9" w:rsidRPr="00122EC9" w:rsidRDefault="00122EC9" w:rsidP="006A4ABA">
            <w:pPr>
              <w:pStyle w:val="TableText"/>
              <w:jc w:val="both"/>
              <w:rPr>
                <w:b w:val="0"/>
              </w:rPr>
            </w:pPr>
            <w:r w:rsidRPr="00122EC9">
              <w:rPr>
                <w:b w:val="0"/>
              </w:rPr>
              <w:t>PaaS</w:t>
            </w:r>
          </w:p>
        </w:tc>
        <w:tc>
          <w:tcPr>
            <w:tcW w:w="3880" w:type="pct"/>
          </w:tcPr>
          <w:p w14:paraId="1E1D88D8" w14:textId="40E8FACD" w:rsidR="00122EC9" w:rsidRPr="00122EC9" w:rsidRDefault="00122EC9" w:rsidP="006A4ABA">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122EC9">
              <w:rPr>
                <w:rFonts w:asciiTheme="minorHAnsi" w:eastAsiaTheme="minorHAnsi" w:hAnsiTheme="minorHAnsi" w:cstheme="minorBidi"/>
                <w:b/>
                <w:snapToGrid/>
                <w:sz w:val="22"/>
                <w:szCs w:val="22"/>
                <w:lang w:val="en-US"/>
              </w:rPr>
              <w:t xml:space="preserve">Platform as a Service: </w:t>
            </w:r>
            <w:r w:rsidRPr="00122EC9">
              <w:rPr>
                <w:rFonts w:asciiTheme="minorHAnsi" w:eastAsiaTheme="minorHAnsi" w:hAnsiTheme="minorHAnsi" w:cstheme="minorBidi"/>
                <w:snapToGrid/>
                <w:sz w:val="22"/>
                <w:szCs w:val="22"/>
                <w:lang w:val="en-US"/>
              </w:rPr>
              <w:t xml:space="preserve"> </w:t>
            </w:r>
            <w:r w:rsidR="00276940" w:rsidRPr="00276940">
              <w:rPr>
                <w:rFonts w:asciiTheme="minorHAnsi" w:eastAsiaTheme="minorHAnsi" w:hAnsiTheme="minorHAnsi" w:cstheme="minorBidi"/>
                <w:snapToGrid/>
                <w:sz w:val="22"/>
                <w:szCs w:val="22"/>
                <w:lang w:val="en-US"/>
              </w:rPr>
              <w:t>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p>
        </w:tc>
      </w:tr>
      <w:tr w:rsidR="00122EC9" w14:paraId="1E1D88DC" w14:textId="77777777" w:rsidTr="0012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pct"/>
          </w:tcPr>
          <w:p w14:paraId="1E1D88DA" w14:textId="77777777" w:rsidR="00122EC9" w:rsidRPr="00122EC9" w:rsidRDefault="00122EC9" w:rsidP="006A4ABA">
            <w:pPr>
              <w:pStyle w:val="TableText"/>
              <w:jc w:val="both"/>
              <w:rPr>
                <w:b w:val="0"/>
              </w:rPr>
            </w:pPr>
            <w:r w:rsidRPr="00122EC9">
              <w:rPr>
                <w:b w:val="0"/>
              </w:rPr>
              <w:t>SaaS</w:t>
            </w:r>
          </w:p>
        </w:tc>
        <w:tc>
          <w:tcPr>
            <w:tcW w:w="3880" w:type="pct"/>
          </w:tcPr>
          <w:p w14:paraId="1E1D88DB" w14:textId="7C57043D" w:rsidR="00122EC9" w:rsidRPr="00122EC9" w:rsidRDefault="00122EC9"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122EC9">
              <w:rPr>
                <w:rFonts w:asciiTheme="minorHAnsi" w:eastAsiaTheme="minorHAnsi" w:hAnsiTheme="minorHAnsi" w:cstheme="minorBidi"/>
                <w:b/>
                <w:snapToGrid/>
                <w:sz w:val="22"/>
                <w:szCs w:val="22"/>
                <w:lang w:val="en-US"/>
              </w:rPr>
              <w:t xml:space="preserve">Software as a Service: </w:t>
            </w:r>
            <w:r w:rsidR="00276940" w:rsidRPr="00276940">
              <w:rPr>
                <w:rFonts w:asciiTheme="minorHAnsi" w:eastAsiaTheme="minorHAnsi" w:hAnsiTheme="minorHAnsi" w:cstheme="minorBidi"/>
                <w:snapToGrid/>
                <w:sz w:val="22"/>
                <w:szCs w:val="22"/>
                <w:lang w:val="en-US"/>
              </w:rPr>
              <w:t>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p>
        </w:tc>
      </w:tr>
    </w:tbl>
    <w:p w14:paraId="1E1D88DD" w14:textId="77777777" w:rsidR="00122EC9" w:rsidRDefault="00122EC9" w:rsidP="006A4ABA">
      <w:pPr>
        <w:jc w:val="both"/>
      </w:pPr>
    </w:p>
    <w:p w14:paraId="1E1D88DE" w14:textId="4EECE952" w:rsidR="00122EC9" w:rsidRDefault="00122EC9" w:rsidP="006A4ABA">
      <w:pPr>
        <w:pStyle w:val="Heading2"/>
        <w:jc w:val="both"/>
      </w:pPr>
      <w:bookmarkStart w:id="13" w:name="_Toc484156497"/>
      <w:r>
        <w:t>Cloud Stack</w:t>
      </w:r>
      <w:bookmarkEnd w:id="13"/>
    </w:p>
    <w:p w14:paraId="1E1D88DF" w14:textId="331006D8" w:rsidR="00122EC9" w:rsidRDefault="00CA0D68" w:rsidP="006A4ABA">
      <w:pPr>
        <w:jc w:val="both"/>
      </w:pPr>
      <w:r>
        <w:t>The cloud computing stack i</w:t>
      </w:r>
      <w:r w:rsidR="00122EC9">
        <w:t xml:space="preserve">s </w:t>
      </w:r>
      <w:r>
        <w:t xml:space="preserve">often </w:t>
      </w:r>
      <w:r w:rsidR="00122EC9">
        <w:t>illustrated as a series of layers</w:t>
      </w:r>
      <w:r>
        <w:t>, as shown in the graphic in Figure 1 below</w:t>
      </w:r>
      <w:r w:rsidR="00122EC9">
        <w:t>. At each layer</w:t>
      </w:r>
      <w:r>
        <w:t>,</w:t>
      </w:r>
      <w:r w:rsidR="00122EC9">
        <w:t xml:space="preserve"> different security control options are made available to the tenant. The options vary greatly based on the cloud service model and the services the tenant is consuming from the provider. </w:t>
      </w:r>
      <w:r>
        <w:t xml:space="preserve"> However, the Cloud Stack is not entirely useful to define security control requirements, so FTB has elected to define its security requirements in the context of the Security Capability Domain </w:t>
      </w:r>
      <w:r>
        <w:lastRenderedPageBreak/>
        <w:t>framework described in the balance of this document, and ultimately address all of the elements of the Cloud Stack.</w:t>
      </w:r>
    </w:p>
    <w:p w14:paraId="1E1D88E0" w14:textId="12AB667C" w:rsidR="00122EC9" w:rsidRDefault="00825FA9" w:rsidP="00E6601C">
      <w:pPr>
        <w:jc w:val="center"/>
      </w:pPr>
      <w:r>
        <w:rPr>
          <w:noProof/>
        </w:rPr>
        <w:drawing>
          <wp:inline distT="0" distB="0" distL="0" distR="0" wp14:anchorId="7291B225" wp14:editId="261AA7B9">
            <wp:extent cx="1038040" cy="2328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6058" cy="2323758"/>
                    </a:xfrm>
                    <a:prstGeom prst="rect">
                      <a:avLst/>
                    </a:prstGeom>
                    <a:noFill/>
                  </pic:spPr>
                </pic:pic>
              </a:graphicData>
            </a:graphic>
          </wp:inline>
        </w:drawing>
      </w:r>
    </w:p>
    <w:p w14:paraId="1E1D88E1" w14:textId="1EDCB730" w:rsidR="009B0873" w:rsidRDefault="009B0873" w:rsidP="00E6601C">
      <w:pPr>
        <w:pStyle w:val="Caption"/>
      </w:pPr>
      <w:r>
        <w:t xml:space="preserve">Figure </w:t>
      </w:r>
      <w:r>
        <w:rPr>
          <w:b w:val="0"/>
          <w:bCs w:val="0"/>
        </w:rPr>
        <w:fldChar w:fldCharType="begin"/>
      </w:r>
      <w:r>
        <w:instrText xml:space="preserve"> SEQ Figure \* ARABIC </w:instrText>
      </w:r>
      <w:r>
        <w:rPr>
          <w:b w:val="0"/>
          <w:bCs w:val="0"/>
        </w:rPr>
        <w:fldChar w:fldCharType="separate"/>
      </w:r>
      <w:r w:rsidR="00D17F21">
        <w:rPr>
          <w:noProof/>
        </w:rPr>
        <w:t>1</w:t>
      </w:r>
      <w:r>
        <w:rPr>
          <w:b w:val="0"/>
          <w:bCs w:val="0"/>
        </w:rPr>
        <w:fldChar w:fldCharType="end"/>
      </w:r>
      <w:r>
        <w:t>: Cloud Stack</w:t>
      </w:r>
    </w:p>
    <w:p w14:paraId="1E1D88E2" w14:textId="146C7A4A" w:rsidR="009B0873" w:rsidRDefault="009B0873" w:rsidP="006A4ABA">
      <w:pPr>
        <w:pStyle w:val="Heading1"/>
        <w:jc w:val="both"/>
      </w:pPr>
      <w:bookmarkStart w:id="14" w:name="_Toc484156498"/>
      <w:r>
        <w:t>Security Controls</w:t>
      </w:r>
      <w:bookmarkEnd w:id="14"/>
    </w:p>
    <w:p w14:paraId="1E1D88E3" w14:textId="5B789F3E" w:rsidR="009B0873" w:rsidDel="0047696D" w:rsidRDefault="009B0873" w:rsidP="006A4ABA">
      <w:pPr>
        <w:jc w:val="both"/>
      </w:pPr>
      <w:r w:rsidDel="0047696D">
        <w:t>Security controls a</w:t>
      </w:r>
      <w:r w:rsidRPr="00F462D3" w:rsidDel="0047696D">
        <w:t xml:space="preserve">re the technical and procedural elements that deliver the necessary security capabilities </w:t>
      </w:r>
      <w:r w:rsidR="00CA0D68" w:rsidDel="0047696D">
        <w:t>while</w:t>
      </w:r>
      <w:r w:rsidRPr="00F462D3" w:rsidDel="0047696D">
        <w:t xml:space="preserve"> being as least intrusive on the business as possible</w:t>
      </w:r>
      <w:r w:rsidDel="0047696D">
        <w:t>.  A security control is a response to, or countermeasure for a risk. Security controls reduce risk, they don’t eliminate them. Every information asset has m</w:t>
      </w:r>
      <w:r w:rsidR="00CA0D68" w:rsidDel="0047696D">
        <w:t>ultiple risks and every risk may have</w:t>
      </w:r>
      <w:r w:rsidDel="0047696D">
        <w:t xml:space="preserve"> a security control.</w:t>
      </w:r>
    </w:p>
    <w:p w14:paraId="1E1D88E4" w14:textId="3F97D98C" w:rsidR="009B0873" w:rsidRDefault="009B0873" w:rsidP="009F1A18">
      <w:pPr>
        <w:jc w:val="both"/>
      </w:pPr>
      <w:r w:rsidDel="0047696D">
        <w:t>Security capabilities are required (built or acquired) to consistently apply across the cloud services and environments. This is required to ensure that cloud services meet all required level</w:t>
      </w:r>
      <w:r w:rsidR="002D73A6" w:rsidDel="0047696D">
        <w:t>s</w:t>
      </w:r>
      <w:r w:rsidDel="0047696D">
        <w:t xml:space="preserve"> of security. A security framework consisting of controls tailored for cloud helps in setting a baseline for these foundational security capabilities.</w:t>
      </w:r>
      <w:r>
        <w:t xml:space="preserve"> </w:t>
      </w:r>
    </w:p>
    <w:p w14:paraId="1E1D88EF" w14:textId="575602CD" w:rsidR="000603B6" w:rsidRDefault="000603B6" w:rsidP="009F1A18">
      <w:pPr>
        <w:jc w:val="both"/>
      </w:pPr>
      <w:r>
        <w:t>Security is one of the key concern</w:t>
      </w:r>
      <w:r w:rsidR="008D72B8">
        <w:t>s</w:t>
      </w:r>
      <w:r>
        <w:t xml:space="preserve"> for </w:t>
      </w:r>
      <w:r w:rsidR="004E405F">
        <w:t>organizations</w:t>
      </w:r>
      <w:r>
        <w:t xml:space="preserve"> shifting services to the cloud. It does not however mean that cloud services are less secure; in fact  </w:t>
      </w:r>
      <w:r w:rsidR="008D72B8">
        <w:t xml:space="preserve">cloud </w:t>
      </w:r>
      <w:r>
        <w:t>could be relatively more secure than traditional onsite environments</w:t>
      </w:r>
      <w:r w:rsidR="008D72B8">
        <w:t xml:space="preserve"> due to the need for cloud providers to demonstrate and sustain security controls and practices to obtain and retain clients across government organization and highly regulated industries</w:t>
      </w:r>
      <w:r w:rsidR="00EA7A81">
        <w:t>companies such as FTB</w:t>
      </w:r>
      <w:r>
        <w:t>.</w:t>
      </w:r>
      <w:r w:rsidR="0087207A">
        <w:t xml:space="preserve"> </w:t>
      </w:r>
      <w:r w:rsidR="000D6FB4">
        <w:t>FTB expects a strong collaboration with its cloud service providers to define and implement integrated, end-to-end security controls across its hybrid cloud.</w:t>
      </w:r>
    </w:p>
    <w:p w14:paraId="72AF040A" w14:textId="5493DA40" w:rsidR="008D72B8" w:rsidRDefault="008D72B8" w:rsidP="00275E3F">
      <w:pPr>
        <w:jc w:val="both"/>
      </w:pPr>
      <w:r w:rsidRPr="00016ED2">
        <w:t>Responsibility for</w:t>
      </w:r>
      <w:r>
        <w:t xml:space="preserve"> Cloud</w:t>
      </w:r>
      <w:r w:rsidRPr="00016ED2">
        <w:t xml:space="preserve"> Security Controls</w:t>
      </w:r>
      <w:r w:rsidR="0047696D">
        <w:t xml:space="preserve"> – Off Premise Virtual Private Cloud</w:t>
      </w:r>
    </w:p>
    <w:p w14:paraId="1E1D88F1" w14:textId="0DDBCFA3" w:rsidR="000603B6" w:rsidRDefault="000603B6" w:rsidP="009F1A18">
      <w:pPr>
        <w:jc w:val="both"/>
      </w:pPr>
      <w:r>
        <w:t xml:space="preserve">It </w:t>
      </w:r>
      <w:r w:rsidR="000D6FB4">
        <w:t xml:space="preserve">is </w:t>
      </w:r>
      <w:r>
        <w:t xml:space="preserve">understood that security is a shared responsibility between the </w:t>
      </w:r>
      <w:r w:rsidR="004E405F">
        <w:t xml:space="preserve">consumer </w:t>
      </w:r>
      <w:r>
        <w:t>and the provider with varying degrees of responsibilities based on the type of service model being use</w:t>
      </w:r>
      <w:r w:rsidR="004E405F">
        <w:t xml:space="preserve">d. </w:t>
      </w:r>
      <w:r w:rsidR="000D6FB4">
        <w:t>(</w:t>
      </w:r>
      <w:r w:rsidR="004E405F">
        <w:t>IaaS, PaaS or SaaS</w:t>
      </w:r>
      <w:r w:rsidR="000D6FB4">
        <w:t>)</w:t>
      </w:r>
      <w:r w:rsidR="004E405F">
        <w:t xml:space="preserve">.  However, it is </w:t>
      </w:r>
      <w:r w:rsidR="000D6FB4">
        <w:t xml:space="preserve">also </w:t>
      </w:r>
      <w:r w:rsidR="004E405F">
        <w:t xml:space="preserve">recognized that </w:t>
      </w:r>
      <w:r>
        <w:t xml:space="preserve">the ultimate responsibility of protecting </w:t>
      </w:r>
      <w:r w:rsidR="004E405F">
        <w:t xml:space="preserve">its </w:t>
      </w:r>
      <w:r>
        <w:t xml:space="preserve">data </w:t>
      </w:r>
      <w:r w:rsidR="000D6FB4">
        <w:t xml:space="preserve">lies </w:t>
      </w:r>
      <w:r>
        <w:t>with the consumer.</w:t>
      </w:r>
      <w:r w:rsidR="000D6FB4">
        <w:t xml:space="preserve">  </w:t>
      </w:r>
      <w:r>
        <w:t xml:space="preserve">The responsibility </w:t>
      </w:r>
      <w:r w:rsidR="000D6FB4">
        <w:t xml:space="preserve">for </w:t>
      </w:r>
      <w:r>
        <w:t xml:space="preserve">security controls when aligned with the various cloud service models is </w:t>
      </w:r>
      <w:r>
        <w:lastRenderedPageBreak/>
        <w:t>illustrated in the diagram below.</w:t>
      </w:r>
      <w:r w:rsidR="000D6FB4">
        <w:t xml:space="preserve">    </w:t>
      </w:r>
      <w:r w:rsidR="00CE3930">
        <w:t xml:space="preserve">For </w:t>
      </w:r>
      <w:r w:rsidR="000D6FB4">
        <w:t xml:space="preserve">hybrid cloud, the </w:t>
      </w:r>
      <w:r w:rsidR="00CE3930">
        <w:t>consumer is fully responsible for all aspects of security of its on-premise cloud environmet.</w:t>
      </w:r>
    </w:p>
    <w:p w14:paraId="1E1D88F2" w14:textId="3C61E113" w:rsidR="000603B6" w:rsidRDefault="000603B6" w:rsidP="009F1A18">
      <w:pPr>
        <w:jc w:val="both"/>
      </w:pPr>
      <w:r>
        <w:rPr>
          <w:noProof/>
        </w:rPr>
        <w:drawing>
          <wp:inline distT="0" distB="0" distL="0" distR="0" wp14:anchorId="1E1D8ACF" wp14:editId="1E1D8AD0">
            <wp:extent cx="5731510" cy="294345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43455"/>
                    </a:xfrm>
                    <a:prstGeom prst="rect">
                      <a:avLst/>
                    </a:prstGeom>
                    <a:noFill/>
                  </pic:spPr>
                </pic:pic>
              </a:graphicData>
            </a:graphic>
          </wp:inline>
        </w:drawing>
      </w:r>
    </w:p>
    <w:p w14:paraId="1E1D88F3" w14:textId="3B3EFD94" w:rsidR="000603B6" w:rsidRDefault="000603B6" w:rsidP="009F4F0A">
      <w:pPr>
        <w:jc w:val="center"/>
      </w:pPr>
      <w:r>
        <w:t xml:space="preserve">Figure </w:t>
      </w:r>
      <w:r w:rsidR="009F4F0A">
        <w:t>2</w:t>
      </w:r>
      <w:r>
        <w:t>: Responsibility Model</w:t>
      </w:r>
    </w:p>
    <w:p w14:paraId="2B514388" w14:textId="31B38472" w:rsidR="0037042E" w:rsidRDefault="0037042E" w:rsidP="009F1A18">
      <w:pPr>
        <w:jc w:val="both"/>
        <w:rPr>
          <w:rFonts w:asciiTheme="majorHAnsi" w:eastAsiaTheme="majorEastAsia" w:hAnsiTheme="majorHAnsi" w:cstheme="majorBidi"/>
          <w:b/>
          <w:bCs/>
          <w:color w:val="365F91" w:themeColor="accent1" w:themeShade="BF"/>
          <w:sz w:val="28"/>
          <w:szCs w:val="28"/>
        </w:rPr>
      </w:pPr>
      <w:r>
        <w:br w:type="page"/>
      </w:r>
    </w:p>
    <w:p w14:paraId="1E1D8A11" w14:textId="77777777" w:rsidR="00F73DD2" w:rsidRDefault="00F73DD2" w:rsidP="006A4ABA">
      <w:pPr>
        <w:pStyle w:val="Heading2"/>
        <w:ind w:left="576" w:hanging="576"/>
        <w:jc w:val="both"/>
      </w:pPr>
      <w:bookmarkStart w:id="15" w:name="_Toc406677460"/>
      <w:bookmarkStart w:id="16" w:name="_Toc419904966"/>
      <w:bookmarkStart w:id="17" w:name="_Toc484156499"/>
      <w:r>
        <w:lastRenderedPageBreak/>
        <w:t>Security Solution Layers</w:t>
      </w:r>
      <w:bookmarkEnd w:id="15"/>
      <w:bookmarkEnd w:id="16"/>
      <w:bookmarkEnd w:id="17"/>
    </w:p>
    <w:p w14:paraId="1E1D8A12" w14:textId="4EF03A95" w:rsidR="00F73DD2" w:rsidRDefault="00F73DD2" w:rsidP="006A4ABA">
      <w:pPr>
        <w:jc w:val="both"/>
      </w:pPr>
      <w:r>
        <w:t>The relevant security controls to deploy are dependent on the importance of the information an</w:t>
      </w:r>
      <w:r w:rsidR="007844E3">
        <w:t>d assets the controls are</w:t>
      </w:r>
      <w:r>
        <w:t xml:space="preserve"> protecting. To apply a consistent approach to deploying controls</w:t>
      </w:r>
      <w:r w:rsidR="007844E3">
        <w:t>,</w:t>
      </w:r>
      <w:r>
        <w:t xml:space="preserve"> a layered mode is </w:t>
      </w:r>
      <w:r w:rsidR="007844E3">
        <w:t>employe</w:t>
      </w:r>
      <w:r w:rsidR="009F1A18">
        <w:t>d</w:t>
      </w:r>
      <w:r w:rsidR="007844E3">
        <w:t>,</w:t>
      </w:r>
      <w:r>
        <w:t xml:space="preserve"> as illustrated below.</w:t>
      </w:r>
    </w:p>
    <w:p w14:paraId="1E1D8A13" w14:textId="77777777" w:rsidR="00F73DD2" w:rsidRDefault="00F73DD2" w:rsidP="00E6601C">
      <w:pPr>
        <w:pStyle w:val="Caption"/>
      </w:pPr>
      <w:r>
        <w:rPr>
          <w:noProof/>
          <w:lang w:val="en-US"/>
        </w:rPr>
        <w:drawing>
          <wp:inline distT="0" distB="0" distL="0" distR="0" wp14:anchorId="1E1D8AD1" wp14:editId="1E1D8AD2">
            <wp:extent cx="1238250" cy="7318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0640" cy="739186"/>
                    </a:xfrm>
                    <a:prstGeom prst="rect">
                      <a:avLst/>
                    </a:prstGeom>
                    <a:noFill/>
                  </pic:spPr>
                </pic:pic>
              </a:graphicData>
            </a:graphic>
          </wp:inline>
        </w:drawing>
      </w:r>
    </w:p>
    <w:p w14:paraId="1E1D8A14" w14:textId="70732F82" w:rsidR="00F73DD2" w:rsidRDefault="00F73DD2" w:rsidP="00E6601C">
      <w:pPr>
        <w:pStyle w:val="Caption"/>
      </w:pPr>
      <w:r>
        <w:t xml:space="preserve">Figure </w:t>
      </w:r>
      <w:r w:rsidR="009F4F0A">
        <w:t>3</w:t>
      </w:r>
      <w:r w:rsidR="0006528D">
        <w:t xml:space="preserve"> </w:t>
      </w:r>
      <w:r>
        <w:t>: Security Solution Layers</w:t>
      </w:r>
    </w:p>
    <w:p w14:paraId="1E1D8A15" w14:textId="74618596" w:rsidR="00F73DD2" w:rsidRDefault="00F73DD2" w:rsidP="006A4ABA">
      <w:pPr>
        <w:jc w:val="both"/>
      </w:pPr>
      <w:r>
        <w:t>Each layer up the stack introduces additional security controls tha</w:t>
      </w:r>
      <w:r w:rsidR="007844E3">
        <w:t>t build</w:t>
      </w:r>
      <w:r>
        <w:t xml:space="preserve"> on the lower layers, the exact controls deployed depend on the nature of the application implemented in the cloud environment.</w:t>
      </w:r>
    </w:p>
    <w:tbl>
      <w:tblPr>
        <w:tblStyle w:val="LightGrid-Accent3"/>
        <w:tblW w:w="5095" w:type="pct"/>
        <w:tblLayout w:type="fixed"/>
        <w:tblLook w:val="04A0" w:firstRow="1" w:lastRow="0" w:firstColumn="1" w:lastColumn="0" w:noHBand="0" w:noVBand="1"/>
      </w:tblPr>
      <w:tblGrid>
        <w:gridCol w:w="2088"/>
        <w:gridCol w:w="7670"/>
      </w:tblGrid>
      <w:tr w:rsidR="00F73DD2" w14:paraId="1E1D8A19" w14:textId="77777777" w:rsidTr="004C194C">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070" w:type="pct"/>
            <w:vAlign w:val="center"/>
          </w:tcPr>
          <w:p w14:paraId="1E1D8A17" w14:textId="5C4ECE51" w:rsidR="00F73DD2" w:rsidRPr="00F73DD2" w:rsidRDefault="00F73DD2" w:rsidP="007844E3">
            <w:pPr>
              <w:pStyle w:val="TableHeading"/>
              <w:jc w:val="center"/>
              <w:rPr>
                <w:rFonts w:asciiTheme="minorHAnsi" w:hAnsiTheme="minorHAnsi"/>
                <w:b/>
                <w:sz w:val="22"/>
              </w:rPr>
            </w:pPr>
            <w:r w:rsidRPr="00F73DD2">
              <w:rPr>
                <w:rFonts w:asciiTheme="minorHAnsi" w:hAnsiTheme="minorHAnsi"/>
                <w:b/>
                <w:sz w:val="22"/>
              </w:rPr>
              <w:t>Solution Layer</w:t>
            </w:r>
          </w:p>
        </w:tc>
        <w:tc>
          <w:tcPr>
            <w:tcW w:w="3930" w:type="pct"/>
            <w:vAlign w:val="center"/>
          </w:tcPr>
          <w:p w14:paraId="1E1D8A18" w14:textId="77777777" w:rsidR="00F73DD2" w:rsidRPr="00F73DD2" w:rsidRDefault="00F73DD2" w:rsidP="007844E3">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sidRPr="00F73DD2">
              <w:rPr>
                <w:rFonts w:asciiTheme="minorHAnsi" w:hAnsiTheme="minorHAnsi"/>
                <w:b/>
                <w:sz w:val="22"/>
              </w:rPr>
              <w:t>Description</w:t>
            </w:r>
          </w:p>
        </w:tc>
      </w:tr>
      <w:tr w:rsidR="00F73DD2" w14:paraId="1E1D8A1C" w14:textId="77777777" w:rsidTr="00F73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pct"/>
          </w:tcPr>
          <w:p w14:paraId="1E1D8A1A" w14:textId="77777777" w:rsidR="00F73DD2" w:rsidRPr="00F73DD2" w:rsidRDefault="00F73DD2" w:rsidP="006A4ABA">
            <w:pPr>
              <w:pStyle w:val="TableText"/>
              <w:jc w:val="both"/>
              <w:rPr>
                <w:rFonts w:asciiTheme="minorHAnsi" w:hAnsiTheme="minorHAnsi"/>
                <w:sz w:val="22"/>
              </w:rPr>
            </w:pPr>
            <w:r w:rsidRPr="00F73DD2">
              <w:rPr>
                <w:rFonts w:asciiTheme="minorHAnsi" w:hAnsiTheme="minorHAnsi"/>
                <w:sz w:val="22"/>
              </w:rPr>
              <w:t>Foundation</w:t>
            </w:r>
          </w:p>
        </w:tc>
        <w:tc>
          <w:tcPr>
            <w:tcW w:w="3930" w:type="pct"/>
          </w:tcPr>
          <w:p w14:paraId="1E1D8A1B" w14:textId="77777777" w:rsidR="00F73DD2" w:rsidRPr="00F73DD2" w:rsidRDefault="00F73DD2"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F73DD2">
              <w:rPr>
                <w:rFonts w:asciiTheme="minorHAnsi" w:eastAsiaTheme="minorHAnsi" w:hAnsiTheme="minorHAnsi" w:cstheme="minorBidi"/>
                <w:snapToGrid/>
                <w:sz w:val="22"/>
                <w:szCs w:val="22"/>
                <w:lang w:val="en-US"/>
              </w:rPr>
              <w:t>The baseline of controls that should be in place for all environments. This level of protection will ensure there’s a basic level of protection deployed.</w:t>
            </w:r>
          </w:p>
        </w:tc>
      </w:tr>
      <w:tr w:rsidR="00552963" w14:paraId="3AC17D5F" w14:textId="77777777" w:rsidTr="005529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pct"/>
          </w:tcPr>
          <w:p w14:paraId="7F6EF826" w14:textId="77777777" w:rsidR="00552963" w:rsidRPr="00F73DD2" w:rsidRDefault="00552963" w:rsidP="00552963">
            <w:pPr>
              <w:pStyle w:val="TableText"/>
              <w:jc w:val="both"/>
              <w:rPr>
                <w:rFonts w:asciiTheme="minorHAnsi" w:hAnsiTheme="minorHAnsi"/>
                <w:sz w:val="22"/>
              </w:rPr>
            </w:pPr>
            <w:r w:rsidRPr="00F73DD2">
              <w:rPr>
                <w:rFonts w:asciiTheme="minorHAnsi" w:hAnsiTheme="minorHAnsi"/>
                <w:sz w:val="22"/>
              </w:rPr>
              <w:t>Internet</w:t>
            </w:r>
          </w:p>
        </w:tc>
        <w:tc>
          <w:tcPr>
            <w:tcW w:w="3930" w:type="pct"/>
          </w:tcPr>
          <w:p w14:paraId="5F32CBCE" w14:textId="77777777" w:rsidR="00552963" w:rsidRPr="00F73DD2" w:rsidRDefault="00552963" w:rsidP="00552963">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F73DD2">
              <w:rPr>
                <w:rFonts w:asciiTheme="minorHAnsi" w:eastAsiaTheme="minorHAnsi" w:hAnsiTheme="minorHAnsi" w:cstheme="minorBidi"/>
                <w:snapToGrid/>
                <w:sz w:val="22"/>
                <w:szCs w:val="22"/>
                <w:lang w:val="en-US"/>
              </w:rPr>
              <w:t>The controls that should be in place when an application within the environment or network segment is visible to the Internet. These controls are deployed in addition to the Compliance level.</w:t>
            </w:r>
          </w:p>
        </w:tc>
      </w:tr>
      <w:tr w:rsidR="004C194C" w14:paraId="778D0442" w14:textId="77777777" w:rsidTr="004C1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pct"/>
          </w:tcPr>
          <w:p w14:paraId="686A38DC" w14:textId="77777777" w:rsidR="004C194C" w:rsidRPr="00F73DD2" w:rsidRDefault="004C194C" w:rsidP="004C194C">
            <w:pPr>
              <w:pStyle w:val="TableText"/>
              <w:jc w:val="both"/>
              <w:rPr>
                <w:rFonts w:asciiTheme="minorHAnsi" w:hAnsiTheme="minorHAnsi"/>
                <w:sz w:val="22"/>
              </w:rPr>
            </w:pPr>
            <w:r w:rsidRPr="00F73DD2">
              <w:rPr>
                <w:rFonts w:asciiTheme="minorHAnsi" w:hAnsiTheme="minorHAnsi"/>
                <w:sz w:val="22"/>
              </w:rPr>
              <w:t>Service</w:t>
            </w:r>
          </w:p>
        </w:tc>
        <w:tc>
          <w:tcPr>
            <w:tcW w:w="3930" w:type="pct"/>
          </w:tcPr>
          <w:p w14:paraId="4E143047" w14:textId="77777777" w:rsidR="004C194C" w:rsidRPr="00F73DD2" w:rsidRDefault="004C194C" w:rsidP="004C194C">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F73DD2">
              <w:rPr>
                <w:rFonts w:asciiTheme="minorHAnsi" w:eastAsiaTheme="minorHAnsi" w:hAnsiTheme="minorHAnsi" w:cstheme="minorBidi"/>
                <w:snapToGrid/>
                <w:sz w:val="22"/>
                <w:szCs w:val="22"/>
                <w:lang w:val="en-US"/>
              </w:rPr>
              <w:t>Security controls made available as a service used for the management and monitoring of the other cloud environments and virtual systems. These services should be in their own network segment and well protected from all other environments.</w:t>
            </w:r>
          </w:p>
        </w:tc>
      </w:tr>
      <w:tr w:rsidR="00F73DD2" w14:paraId="1E1D8A1F" w14:textId="77777777" w:rsidTr="00F73D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pct"/>
          </w:tcPr>
          <w:p w14:paraId="1E1D8A1D" w14:textId="77777777" w:rsidR="00F73DD2" w:rsidRPr="00F73DD2" w:rsidRDefault="00F73DD2" w:rsidP="006A4ABA">
            <w:pPr>
              <w:pStyle w:val="TableText"/>
              <w:jc w:val="both"/>
              <w:rPr>
                <w:rFonts w:asciiTheme="minorHAnsi" w:hAnsiTheme="minorHAnsi"/>
                <w:sz w:val="22"/>
              </w:rPr>
            </w:pPr>
            <w:r w:rsidRPr="00F73DD2">
              <w:rPr>
                <w:rFonts w:asciiTheme="minorHAnsi" w:hAnsiTheme="minorHAnsi"/>
                <w:sz w:val="22"/>
              </w:rPr>
              <w:t>Compliance</w:t>
            </w:r>
          </w:p>
        </w:tc>
        <w:tc>
          <w:tcPr>
            <w:tcW w:w="3930" w:type="pct"/>
          </w:tcPr>
          <w:p w14:paraId="1E1D8A1E" w14:textId="564DD8CF" w:rsidR="00F73DD2" w:rsidRPr="00F73DD2" w:rsidRDefault="00F73DD2" w:rsidP="007844E3">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F73DD2">
              <w:rPr>
                <w:rFonts w:asciiTheme="minorHAnsi" w:eastAsiaTheme="minorHAnsi" w:hAnsiTheme="minorHAnsi" w:cstheme="minorBidi"/>
                <w:snapToGrid/>
                <w:sz w:val="22"/>
                <w:szCs w:val="22"/>
                <w:lang w:val="en-US"/>
              </w:rPr>
              <w:t>The controls that should be in place based on compliance requirements and the classification of assets within the environment or network segment. These controls are deployed in addition to controls at the Foundation level.</w:t>
            </w:r>
          </w:p>
        </w:tc>
      </w:tr>
    </w:tbl>
    <w:p w14:paraId="1E1D8A26" w14:textId="77777777" w:rsidR="00F73DD2" w:rsidRDefault="00F73DD2" w:rsidP="006A4ABA">
      <w:pPr>
        <w:jc w:val="both"/>
      </w:pPr>
    </w:p>
    <w:p w14:paraId="1E1D8A27" w14:textId="209C3829" w:rsidR="00F73DD2" w:rsidRDefault="00F73DD2" w:rsidP="006A4ABA">
      <w:pPr>
        <w:pStyle w:val="Heading2"/>
        <w:ind w:left="576" w:hanging="576"/>
        <w:jc w:val="both"/>
      </w:pPr>
      <w:bookmarkStart w:id="18" w:name="_Toc406677461"/>
      <w:bookmarkStart w:id="19" w:name="_Toc419904967"/>
      <w:bookmarkStart w:id="20" w:name="_Toc484156500"/>
      <w:r>
        <w:lastRenderedPageBreak/>
        <w:t>Security Controls Applied to the Solution Layers</w:t>
      </w:r>
      <w:bookmarkEnd w:id="18"/>
      <w:bookmarkEnd w:id="19"/>
      <w:bookmarkEnd w:id="20"/>
    </w:p>
    <w:p w14:paraId="1E1D8A28" w14:textId="7606328B" w:rsidR="00F73DD2" w:rsidRDefault="00F73DD2" w:rsidP="00E6601C">
      <w:pPr>
        <w:jc w:val="center"/>
      </w:pPr>
      <w:r>
        <w:rPr>
          <w:noProof/>
        </w:rPr>
        <w:drawing>
          <wp:inline distT="0" distB="0" distL="0" distR="0" wp14:anchorId="1E1D8AD3" wp14:editId="1E1D8AD4">
            <wp:extent cx="5731510" cy="4320815"/>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4320815"/>
                    </a:xfrm>
                    <a:prstGeom prst="rect">
                      <a:avLst/>
                    </a:prstGeom>
                    <a:noFill/>
                  </pic:spPr>
                </pic:pic>
              </a:graphicData>
            </a:graphic>
          </wp:inline>
        </w:drawing>
      </w:r>
    </w:p>
    <w:p w14:paraId="1E1D8A29" w14:textId="28C597F5" w:rsidR="00F73DD2" w:rsidRDefault="00F73DD2" w:rsidP="00E6601C">
      <w:pPr>
        <w:pStyle w:val="Caption"/>
      </w:pPr>
      <w:r>
        <w:t xml:space="preserve">Figure </w:t>
      </w:r>
      <w:r w:rsidR="009F4F0A">
        <w:t>4</w:t>
      </w:r>
      <w:r>
        <w:t>: Security Solution Layer</w:t>
      </w:r>
      <w:r w:rsidR="004E65D0">
        <w:t xml:space="preserve"> Controls Map</w:t>
      </w:r>
    </w:p>
    <w:p w14:paraId="1E1D8A2A" w14:textId="5C71EA6F" w:rsidR="00D17F21" w:rsidRDefault="00D17F21" w:rsidP="006A4ABA">
      <w:pPr>
        <w:pStyle w:val="ParaText"/>
        <w:ind w:left="0"/>
        <w:jc w:val="both"/>
        <w:rPr>
          <w:rFonts w:asciiTheme="minorHAnsi" w:eastAsiaTheme="minorHAnsi" w:hAnsiTheme="minorHAnsi" w:cstheme="minorBidi"/>
          <w:sz w:val="22"/>
          <w:szCs w:val="22"/>
          <w:lang w:val="en-US"/>
        </w:rPr>
      </w:pPr>
      <w:r w:rsidRPr="00D17F21">
        <w:rPr>
          <w:rFonts w:asciiTheme="minorHAnsi" w:eastAsiaTheme="minorHAnsi" w:hAnsiTheme="minorHAnsi" w:cstheme="minorBidi"/>
          <w:sz w:val="22"/>
          <w:szCs w:val="22"/>
          <w:lang w:val="en-US"/>
        </w:rPr>
        <w:t xml:space="preserve">Applying security capabilities to the cloud solutions layer model illustrates </w:t>
      </w:r>
      <w:r w:rsidR="007844E3">
        <w:rPr>
          <w:rFonts w:asciiTheme="minorHAnsi" w:eastAsiaTheme="minorHAnsi" w:hAnsiTheme="minorHAnsi" w:cstheme="minorBidi"/>
          <w:sz w:val="22"/>
          <w:szCs w:val="22"/>
          <w:lang w:val="en-US"/>
        </w:rPr>
        <w:t>the</w:t>
      </w:r>
      <w:r w:rsidRPr="00D17F21">
        <w:rPr>
          <w:rFonts w:asciiTheme="minorHAnsi" w:eastAsiaTheme="minorHAnsi" w:hAnsiTheme="minorHAnsi" w:cstheme="minorBidi"/>
          <w:sz w:val="22"/>
          <w:szCs w:val="22"/>
          <w:lang w:val="en-US"/>
        </w:rPr>
        <w:t xml:space="preserve"> controls that are required at each layer. It also makes it obvious which controls are required depending on the cloud services model deployed by the tenant.</w:t>
      </w:r>
    </w:p>
    <w:p w14:paraId="1E1D8A2C" w14:textId="7EBAF125" w:rsidR="00D17F21" w:rsidRPr="00D17F21" w:rsidRDefault="004954EF" w:rsidP="006A4ABA">
      <w:pPr>
        <w:pStyle w:val="Heading2"/>
        <w:ind w:left="576" w:hanging="576"/>
        <w:jc w:val="both"/>
      </w:pPr>
      <w:bookmarkStart w:id="21" w:name="_Toc484156501"/>
      <w:r>
        <w:t>FTB</w:t>
      </w:r>
      <w:r w:rsidR="00D17F21">
        <w:t xml:space="preserve"> Cloud Security </w:t>
      </w:r>
      <w:r w:rsidR="0087207A">
        <w:t>Requirement</w:t>
      </w:r>
      <w:r w:rsidR="00D17F21">
        <w:t>s</w:t>
      </w:r>
      <w:bookmarkEnd w:id="21"/>
    </w:p>
    <w:p w14:paraId="1E1D8A2D" w14:textId="0D77B522" w:rsidR="00D17F21" w:rsidRDefault="002967EB" w:rsidP="006A4ABA">
      <w:pPr>
        <w:pStyle w:val="ParaText"/>
        <w:ind w:left="0"/>
        <w:jc w:val="both"/>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FTB cloud security requirements are organized and presented below consistent with the layers and control elements in Figure 7 above.  Solution Recommendations should be as specific as possible and should reference the specific products, tools, and processes needed to implement the Solution.</w:t>
      </w:r>
    </w:p>
    <w:p w14:paraId="1E1D8A30" w14:textId="4DBFE3C3" w:rsidR="00E673FC" w:rsidRPr="00E673FC" w:rsidRDefault="00E673FC" w:rsidP="006A4ABA">
      <w:pPr>
        <w:pStyle w:val="Heading3"/>
        <w:jc w:val="both"/>
      </w:pPr>
      <w:bookmarkStart w:id="22" w:name="_Toc484156502"/>
      <w:r>
        <w:t>Foundation Layer Controls</w:t>
      </w:r>
      <w:bookmarkEnd w:id="22"/>
      <w:r>
        <w:t xml:space="preserve"> </w:t>
      </w:r>
    </w:p>
    <w:tbl>
      <w:tblPr>
        <w:tblStyle w:val="LightGrid-Accent3"/>
        <w:tblW w:w="5336" w:type="pct"/>
        <w:tblLayout w:type="fixed"/>
        <w:tblLook w:val="04A0" w:firstRow="1" w:lastRow="0" w:firstColumn="1" w:lastColumn="0" w:noHBand="0" w:noVBand="1"/>
      </w:tblPr>
      <w:tblGrid>
        <w:gridCol w:w="1277"/>
        <w:gridCol w:w="1531"/>
        <w:gridCol w:w="4591"/>
        <w:gridCol w:w="2821"/>
      </w:tblGrid>
      <w:tr w:rsidR="00D17F21" w14:paraId="1E1D8A35" w14:textId="77777777" w:rsidTr="00902557">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625" w:type="pct"/>
            <w:vAlign w:val="center"/>
          </w:tcPr>
          <w:p w14:paraId="1E1D8A31" w14:textId="77777777" w:rsidR="00D17F21" w:rsidRPr="00E673FC" w:rsidRDefault="00D17F21" w:rsidP="00902557">
            <w:pPr>
              <w:pStyle w:val="TableHeading"/>
              <w:jc w:val="center"/>
              <w:rPr>
                <w:rFonts w:asciiTheme="minorHAnsi" w:hAnsiTheme="minorHAnsi"/>
                <w:b/>
                <w:sz w:val="22"/>
              </w:rPr>
            </w:pPr>
            <w:r w:rsidRPr="00E673FC">
              <w:rPr>
                <w:rFonts w:asciiTheme="minorHAnsi" w:hAnsiTheme="minorHAnsi"/>
                <w:b/>
                <w:sz w:val="22"/>
              </w:rPr>
              <w:t>Domain</w:t>
            </w:r>
          </w:p>
        </w:tc>
        <w:tc>
          <w:tcPr>
            <w:tcW w:w="749" w:type="pct"/>
            <w:vAlign w:val="center"/>
          </w:tcPr>
          <w:p w14:paraId="1E1D8A32" w14:textId="77777777" w:rsidR="00D17F21" w:rsidRPr="00E673FC" w:rsidRDefault="00D17F21" w:rsidP="00902557">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sidRPr="00E673FC">
              <w:rPr>
                <w:rFonts w:asciiTheme="minorHAnsi" w:hAnsiTheme="minorHAnsi"/>
                <w:b/>
                <w:sz w:val="22"/>
              </w:rPr>
              <w:t>Control</w:t>
            </w:r>
          </w:p>
        </w:tc>
        <w:tc>
          <w:tcPr>
            <w:tcW w:w="2246" w:type="pct"/>
            <w:vAlign w:val="center"/>
          </w:tcPr>
          <w:p w14:paraId="1E1D8A33" w14:textId="16A4ACCB" w:rsidR="00D17F21" w:rsidRPr="00E673FC" w:rsidRDefault="00162C1F" w:rsidP="00902557">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FTB</w:t>
            </w:r>
            <w:r w:rsidR="005B40B2">
              <w:rPr>
                <w:rFonts w:asciiTheme="minorHAnsi" w:hAnsiTheme="minorHAnsi"/>
                <w:b/>
                <w:sz w:val="22"/>
              </w:rPr>
              <w:t xml:space="preserve"> </w:t>
            </w:r>
            <w:r w:rsidR="00D17F21" w:rsidRPr="00E673FC">
              <w:rPr>
                <w:rFonts w:asciiTheme="minorHAnsi" w:hAnsiTheme="minorHAnsi"/>
                <w:b/>
                <w:sz w:val="22"/>
              </w:rPr>
              <w:t>Requirement</w:t>
            </w:r>
          </w:p>
        </w:tc>
        <w:tc>
          <w:tcPr>
            <w:tcW w:w="1380" w:type="pct"/>
            <w:vAlign w:val="center"/>
          </w:tcPr>
          <w:p w14:paraId="1E1D8A34" w14:textId="4685B4EC" w:rsidR="00D17F21" w:rsidRPr="00E673FC" w:rsidRDefault="00902557" w:rsidP="00902557">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Solution Recommendations</w:t>
            </w:r>
          </w:p>
        </w:tc>
      </w:tr>
      <w:tr w:rsidR="00D7485A" w14:paraId="255F2548" w14:textId="77777777" w:rsidTr="00EB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5836E1DF" w14:textId="77777777" w:rsidR="00D7485A" w:rsidRPr="00E673FC" w:rsidRDefault="00D7485A" w:rsidP="00D7485A">
            <w:pPr>
              <w:pStyle w:val="TableText"/>
              <w:jc w:val="both"/>
              <w:rPr>
                <w:rFonts w:asciiTheme="minorHAnsi" w:hAnsiTheme="minorHAnsi"/>
                <w:sz w:val="22"/>
              </w:rPr>
            </w:pPr>
            <w:r w:rsidRPr="00E673FC">
              <w:rPr>
                <w:rFonts w:asciiTheme="minorHAnsi" w:hAnsiTheme="minorHAnsi"/>
                <w:sz w:val="22"/>
              </w:rPr>
              <w:t>Network Threat Mitigation</w:t>
            </w:r>
          </w:p>
        </w:tc>
        <w:tc>
          <w:tcPr>
            <w:tcW w:w="749" w:type="pct"/>
          </w:tcPr>
          <w:p w14:paraId="4C8409DE" w14:textId="77777777" w:rsidR="00D7485A" w:rsidRPr="00E673FC" w:rsidRDefault="00D7485A" w:rsidP="00D7485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E673FC">
              <w:rPr>
                <w:rFonts w:asciiTheme="minorHAnsi" w:eastAsiaTheme="minorHAnsi" w:hAnsiTheme="minorHAnsi" w:cstheme="minorBidi"/>
                <w:snapToGrid/>
                <w:sz w:val="22"/>
                <w:szCs w:val="22"/>
                <w:lang w:val="en-US"/>
              </w:rPr>
              <w:t>Internal Firewall</w:t>
            </w:r>
          </w:p>
        </w:tc>
        <w:tc>
          <w:tcPr>
            <w:tcW w:w="2246" w:type="pct"/>
          </w:tcPr>
          <w:p w14:paraId="007B6C09" w14:textId="2CCA0A5A" w:rsidR="00D7485A" w:rsidRPr="00E673FC" w:rsidRDefault="005F2A49" w:rsidP="00D7485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5F2A49">
              <w:rPr>
                <w:rFonts w:asciiTheme="minorHAnsi" w:eastAsiaTheme="minorHAnsi" w:hAnsiTheme="minorHAnsi" w:cstheme="minorBidi"/>
                <w:snapToGrid/>
                <w:sz w:val="22"/>
                <w:szCs w:val="22"/>
                <w:lang w:val="en-US"/>
              </w:rPr>
              <w:t>Firewalls must be used behind the network DMZ to isolate disparate network segments and restrict traffic to that which is specifically authorized.</w:t>
            </w:r>
          </w:p>
          <w:p w14:paraId="1DE4CAB7" w14:textId="77777777" w:rsidR="004D41E1" w:rsidRDefault="004D41E1" w:rsidP="00D7485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19EC3557" w14:textId="4574D2AF" w:rsidR="00D7485A" w:rsidRPr="00E673FC" w:rsidRDefault="004D41E1" w:rsidP="00D7485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lastRenderedPageBreak/>
              <w:t>Separate p</w:t>
            </w:r>
            <w:r w:rsidR="00D7485A" w:rsidRPr="00E673FC">
              <w:rPr>
                <w:rFonts w:asciiTheme="minorHAnsi" w:eastAsiaTheme="minorHAnsi" w:hAnsiTheme="minorHAnsi" w:cstheme="minorBidi"/>
                <w:snapToGrid/>
                <w:sz w:val="22"/>
                <w:szCs w:val="22"/>
                <w:lang w:val="en-US"/>
              </w:rPr>
              <w:t>roduction and non-production environments to prevent unauthorized access to changes to information assets.</w:t>
            </w:r>
          </w:p>
          <w:p w14:paraId="6D418CAB" w14:textId="77777777" w:rsidR="004D41E1" w:rsidRDefault="004D41E1" w:rsidP="00D7485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125297A9" w14:textId="789AA463" w:rsidR="00D7485A" w:rsidRPr="00E673FC" w:rsidRDefault="004D41E1" w:rsidP="004D41E1">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Apply</w:t>
            </w:r>
            <w:r w:rsidR="00D7485A" w:rsidRPr="00E673FC">
              <w:rPr>
                <w:rFonts w:asciiTheme="minorHAnsi" w:eastAsiaTheme="minorHAnsi" w:hAnsiTheme="minorHAnsi" w:cstheme="minorBidi"/>
                <w:snapToGrid/>
                <w:sz w:val="22"/>
                <w:szCs w:val="22"/>
                <w:lang w:val="en-US"/>
              </w:rPr>
              <w:t xml:space="preserve"> defense-in-depth </w:t>
            </w:r>
            <w:r>
              <w:rPr>
                <w:rFonts w:asciiTheme="minorHAnsi" w:eastAsiaTheme="minorHAnsi" w:hAnsiTheme="minorHAnsi" w:cstheme="minorBidi"/>
                <w:snapToGrid/>
                <w:sz w:val="22"/>
                <w:szCs w:val="22"/>
                <w:lang w:val="en-US"/>
              </w:rPr>
              <w:t xml:space="preserve">technical measures and </w:t>
            </w:r>
            <w:r w:rsidR="00D7485A" w:rsidRPr="00E673FC">
              <w:rPr>
                <w:rFonts w:asciiTheme="minorHAnsi" w:eastAsiaTheme="minorHAnsi" w:hAnsiTheme="minorHAnsi" w:cstheme="minorBidi"/>
                <w:snapToGrid/>
                <w:sz w:val="22"/>
                <w:szCs w:val="22"/>
                <w:lang w:val="en-US"/>
              </w:rPr>
              <w:t>techniques for detection and timely response to network-based attacks.</w:t>
            </w:r>
          </w:p>
        </w:tc>
        <w:tc>
          <w:tcPr>
            <w:tcW w:w="1380" w:type="pct"/>
          </w:tcPr>
          <w:p w14:paraId="0590F6F7" w14:textId="77777777" w:rsidR="00D7485A" w:rsidRPr="00E673FC" w:rsidRDefault="00D7485A" w:rsidP="00D7485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2718F2" w14:paraId="384AF3FB" w14:textId="77777777" w:rsidTr="00EB2A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37A68E2A" w14:textId="77777777" w:rsidR="002718F2" w:rsidRPr="00E673FC" w:rsidRDefault="002718F2" w:rsidP="004E65D0">
            <w:pPr>
              <w:pStyle w:val="TableText"/>
              <w:jc w:val="both"/>
              <w:rPr>
                <w:rFonts w:asciiTheme="minorHAnsi" w:hAnsiTheme="minorHAnsi"/>
                <w:sz w:val="22"/>
              </w:rPr>
            </w:pPr>
            <w:r w:rsidRPr="00E673FC">
              <w:rPr>
                <w:rFonts w:asciiTheme="minorHAnsi" w:hAnsiTheme="minorHAnsi"/>
                <w:sz w:val="22"/>
              </w:rPr>
              <w:lastRenderedPageBreak/>
              <w:t>Network Threat Mitigation</w:t>
            </w:r>
          </w:p>
        </w:tc>
        <w:tc>
          <w:tcPr>
            <w:tcW w:w="749" w:type="pct"/>
          </w:tcPr>
          <w:p w14:paraId="0BA8B674" w14:textId="3471DF7B" w:rsidR="002718F2" w:rsidRPr="00E673FC" w:rsidRDefault="002718F2" w:rsidP="004E65D0">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Defense in Depth</w:t>
            </w:r>
          </w:p>
        </w:tc>
        <w:tc>
          <w:tcPr>
            <w:tcW w:w="2246" w:type="pct"/>
          </w:tcPr>
          <w:p w14:paraId="3507F43B" w14:textId="643879F5" w:rsidR="002718F2" w:rsidRPr="00E673FC" w:rsidRDefault="002718F2" w:rsidP="002718F2">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Implement t</w:t>
            </w:r>
            <w:r w:rsidRPr="00E673FC">
              <w:rPr>
                <w:rFonts w:asciiTheme="minorHAnsi" w:eastAsiaTheme="minorHAnsi" w:hAnsiTheme="minorHAnsi" w:cstheme="minorBidi"/>
                <w:snapToGrid/>
                <w:sz w:val="22"/>
                <w:szCs w:val="22"/>
                <w:lang w:val="en-US"/>
              </w:rPr>
              <w:t>echnical measures and apply defense-in-depth techniques for detection and timely response to network-based attacks.</w:t>
            </w:r>
          </w:p>
        </w:tc>
        <w:tc>
          <w:tcPr>
            <w:tcW w:w="1380" w:type="pct"/>
          </w:tcPr>
          <w:p w14:paraId="0D315307" w14:textId="77777777" w:rsidR="002718F2" w:rsidRPr="00E673FC" w:rsidRDefault="002718F2" w:rsidP="004E65D0">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CD3BC2" w14:paraId="185DC9AC" w14:textId="77777777" w:rsidTr="00EB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2ECD936D" w14:textId="610E77C4" w:rsidR="00CD3BC2" w:rsidRPr="00E673FC" w:rsidRDefault="00CD3BC2" w:rsidP="006A4ABA">
            <w:pPr>
              <w:pStyle w:val="TableText"/>
              <w:jc w:val="both"/>
              <w:rPr>
                <w:rFonts w:asciiTheme="minorHAnsi" w:hAnsiTheme="minorHAnsi"/>
                <w:sz w:val="22"/>
              </w:rPr>
            </w:pPr>
            <w:r>
              <w:rPr>
                <w:rFonts w:asciiTheme="minorHAnsi" w:hAnsiTheme="minorHAnsi"/>
                <w:sz w:val="22"/>
              </w:rPr>
              <w:t>Network Threat Mitigation</w:t>
            </w:r>
          </w:p>
        </w:tc>
        <w:tc>
          <w:tcPr>
            <w:tcW w:w="749" w:type="pct"/>
          </w:tcPr>
          <w:p w14:paraId="1F9D7818" w14:textId="03158175" w:rsidR="00CD3BC2" w:rsidRDefault="00CD3BC2"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Network Access Control</w:t>
            </w:r>
          </w:p>
        </w:tc>
        <w:tc>
          <w:tcPr>
            <w:tcW w:w="2246" w:type="pct"/>
          </w:tcPr>
          <w:p w14:paraId="7714ECBC" w14:textId="6B142484" w:rsidR="00CD3BC2" w:rsidRDefault="00CD3BC2" w:rsidP="006628E1">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Provide Network Access Control.</w:t>
            </w:r>
          </w:p>
        </w:tc>
        <w:tc>
          <w:tcPr>
            <w:tcW w:w="1380" w:type="pct"/>
          </w:tcPr>
          <w:p w14:paraId="78CAD517" w14:textId="77777777" w:rsidR="00CD3BC2" w:rsidRPr="00E673FC" w:rsidRDefault="00CD3BC2"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03C13" w14:paraId="7E84FA23" w14:textId="77777777" w:rsidTr="00EB2A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7E1ED8A6" w14:textId="4E7CFA5D" w:rsidR="00D03C13" w:rsidRPr="00E673FC" w:rsidRDefault="00D03C13" w:rsidP="006A4ABA">
            <w:pPr>
              <w:pStyle w:val="TableText"/>
              <w:jc w:val="both"/>
              <w:rPr>
                <w:rFonts w:asciiTheme="minorHAnsi" w:hAnsiTheme="minorHAnsi"/>
                <w:sz w:val="22"/>
              </w:rPr>
            </w:pPr>
            <w:r>
              <w:rPr>
                <w:rFonts w:asciiTheme="minorHAnsi" w:hAnsiTheme="minorHAnsi"/>
                <w:sz w:val="22"/>
              </w:rPr>
              <w:t>Network Threat Mitigation</w:t>
            </w:r>
          </w:p>
        </w:tc>
        <w:tc>
          <w:tcPr>
            <w:tcW w:w="749" w:type="pct"/>
          </w:tcPr>
          <w:p w14:paraId="006A55BD" w14:textId="2B9D9FF9" w:rsidR="00D03C13" w:rsidRDefault="00D03C13"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Secure Presentation Layer</w:t>
            </w:r>
          </w:p>
        </w:tc>
        <w:tc>
          <w:tcPr>
            <w:tcW w:w="2246" w:type="pct"/>
          </w:tcPr>
          <w:p w14:paraId="0A67E9B0" w14:textId="6A0E87B9" w:rsidR="00D03C13" w:rsidRDefault="00D03C13" w:rsidP="006628E1">
            <w:pPr>
              <w:pStyle w:val="NormalWeb"/>
              <w:spacing w:after="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D03C13">
              <w:rPr>
                <w:rFonts w:asciiTheme="minorHAnsi" w:eastAsiaTheme="minorHAnsi" w:hAnsiTheme="minorHAnsi" w:cstheme="minorBidi"/>
                <w:sz w:val="22"/>
                <w:szCs w:val="22"/>
              </w:rPr>
              <w:t>Presentation layers must be designed to separate user inputs from program control functions</w:t>
            </w:r>
            <w:r>
              <w:rPr>
                <w:rFonts w:asciiTheme="minorHAnsi" w:eastAsiaTheme="minorHAnsi" w:hAnsiTheme="minorHAnsi" w:cstheme="minorBidi"/>
                <w:sz w:val="22"/>
                <w:szCs w:val="22"/>
              </w:rPr>
              <w:t>,</w:t>
            </w:r>
            <w:r w:rsidRPr="00D03C13">
              <w:rPr>
                <w:rFonts w:asciiTheme="minorHAnsi" w:eastAsiaTheme="minorHAnsi" w:hAnsiTheme="minorHAnsi" w:cstheme="minorBidi"/>
                <w:sz w:val="22"/>
                <w:szCs w:val="22"/>
              </w:rPr>
              <w:t xml:space="preserve"> and must include error identification and handling for unexpected user inputs in compliance with secure coding standards and the OWASP Top Ten Secure Coding practices.</w:t>
            </w:r>
          </w:p>
        </w:tc>
        <w:tc>
          <w:tcPr>
            <w:tcW w:w="1380" w:type="pct"/>
          </w:tcPr>
          <w:p w14:paraId="4F7CB6FD" w14:textId="77777777" w:rsidR="00D03C13" w:rsidRPr="00E673FC" w:rsidRDefault="00D03C13" w:rsidP="006A4ABA">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6628E1" w14:paraId="1E1D8A3F" w14:textId="77777777" w:rsidTr="00EB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1E1D8A36" w14:textId="77777777" w:rsidR="006628E1" w:rsidRPr="00E673FC" w:rsidRDefault="006628E1" w:rsidP="006A4ABA">
            <w:pPr>
              <w:pStyle w:val="TableText"/>
              <w:jc w:val="both"/>
              <w:rPr>
                <w:rFonts w:asciiTheme="minorHAnsi" w:hAnsiTheme="minorHAnsi"/>
                <w:sz w:val="22"/>
              </w:rPr>
            </w:pPr>
            <w:r w:rsidRPr="00E673FC">
              <w:rPr>
                <w:rFonts w:asciiTheme="minorHAnsi" w:hAnsiTheme="minorHAnsi"/>
                <w:sz w:val="22"/>
              </w:rPr>
              <w:t>Trusted Platform</w:t>
            </w:r>
          </w:p>
        </w:tc>
        <w:tc>
          <w:tcPr>
            <w:tcW w:w="749" w:type="pct"/>
          </w:tcPr>
          <w:p w14:paraId="1E1D8A37" w14:textId="127A9F06" w:rsidR="006628E1" w:rsidRPr="00E673FC" w:rsidRDefault="00FA7EDD" w:rsidP="009F38DF">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OS Compliance</w:t>
            </w:r>
            <w:r w:rsidR="006628E1">
              <w:rPr>
                <w:rFonts w:asciiTheme="minorHAnsi" w:eastAsiaTheme="minorHAnsi" w:hAnsiTheme="minorHAnsi" w:cstheme="minorBidi"/>
                <w:snapToGrid/>
                <w:sz w:val="22"/>
                <w:szCs w:val="22"/>
                <w:lang w:val="en-US"/>
              </w:rPr>
              <w:t xml:space="preserve"> </w:t>
            </w:r>
          </w:p>
        </w:tc>
        <w:tc>
          <w:tcPr>
            <w:tcW w:w="2246" w:type="pct"/>
          </w:tcPr>
          <w:p w14:paraId="79B7B871" w14:textId="29B22ABC" w:rsidR="006628E1" w:rsidRDefault="006628E1" w:rsidP="006628E1">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Build</w:t>
            </w:r>
            <w:r w:rsidRPr="005B40B2">
              <w:rPr>
                <w:rFonts w:asciiTheme="minorHAnsi" w:eastAsiaTheme="minorHAnsi" w:hAnsiTheme="minorHAnsi" w:cstheme="minorBidi"/>
                <w:sz w:val="22"/>
                <w:szCs w:val="22"/>
              </w:rPr>
              <w:t xml:space="preserve"> OS images for servers</w:t>
            </w:r>
            <w:r>
              <w:rPr>
                <w:rFonts w:asciiTheme="minorHAnsi" w:eastAsiaTheme="minorHAnsi" w:hAnsiTheme="minorHAnsi" w:cstheme="minorBidi"/>
                <w:sz w:val="22"/>
                <w:szCs w:val="22"/>
              </w:rPr>
              <w:t xml:space="preserve"> from approved baseline, secure configurations</w:t>
            </w:r>
            <w:r w:rsidR="00D7485A">
              <w:rPr>
                <w:rFonts w:asciiTheme="minorHAnsi" w:eastAsiaTheme="minorHAnsi" w:hAnsiTheme="minorHAnsi" w:cstheme="minorBidi"/>
                <w:sz w:val="22"/>
                <w:szCs w:val="22"/>
              </w:rPr>
              <w:t>.</w:t>
            </w:r>
          </w:p>
          <w:p w14:paraId="3C182114" w14:textId="64AC8A4D" w:rsidR="00FA7EDD" w:rsidRPr="005B40B2" w:rsidRDefault="00FA7EDD" w:rsidP="006628E1">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Boot Protection: Created bootable instances of operating systems that are encrypted.</w:t>
            </w:r>
          </w:p>
          <w:p w14:paraId="62E6B604" w14:textId="331E2CE7" w:rsidR="006628E1" w:rsidRPr="005B40B2" w:rsidRDefault="006628E1" w:rsidP="006628E1">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F</w:t>
            </w:r>
            <w:r w:rsidRPr="005B40B2">
              <w:rPr>
                <w:rFonts w:asciiTheme="minorHAnsi" w:eastAsiaTheme="minorHAnsi" w:hAnsiTheme="minorHAnsi" w:cstheme="minorBidi"/>
                <w:sz w:val="22"/>
                <w:szCs w:val="22"/>
              </w:rPr>
              <w:t>ollow principle of least privilege (Give users the minimum privileges they need to carry out their tasks)</w:t>
            </w:r>
            <w:r w:rsidR="00D7485A">
              <w:rPr>
                <w:rFonts w:asciiTheme="minorHAnsi" w:eastAsiaTheme="minorHAnsi" w:hAnsiTheme="minorHAnsi" w:cstheme="minorBidi"/>
                <w:sz w:val="22"/>
                <w:szCs w:val="22"/>
              </w:rPr>
              <w:t>.</w:t>
            </w:r>
          </w:p>
          <w:p w14:paraId="1E1D8A3A" w14:textId="27AD5766" w:rsidR="006628E1" w:rsidRPr="00E673FC" w:rsidRDefault="006628E1" w:rsidP="006628E1">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Pr="005B40B2">
              <w:rPr>
                <w:rFonts w:asciiTheme="minorHAnsi" w:eastAsiaTheme="minorHAnsi" w:hAnsiTheme="minorHAnsi" w:cstheme="minorBidi"/>
                <w:sz w:val="22"/>
                <w:szCs w:val="22"/>
              </w:rPr>
              <w:t>void SMTP open relay, which can be used to spread spam</w:t>
            </w:r>
            <w:r w:rsidR="00D7485A">
              <w:rPr>
                <w:rFonts w:asciiTheme="minorHAnsi" w:eastAsiaTheme="minorHAnsi" w:hAnsiTheme="minorHAnsi" w:cstheme="minorBidi"/>
                <w:sz w:val="22"/>
                <w:szCs w:val="22"/>
              </w:rPr>
              <w:t>.</w:t>
            </w:r>
          </w:p>
        </w:tc>
        <w:tc>
          <w:tcPr>
            <w:tcW w:w="1380" w:type="pct"/>
          </w:tcPr>
          <w:p w14:paraId="1E1D8A3E" w14:textId="30AE3D63" w:rsidR="006628E1" w:rsidRPr="00E673FC" w:rsidRDefault="006628E1"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6628E1" w14:paraId="0CDFC3DB" w14:textId="77777777" w:rsidTr="00EB2A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1436C026" w14:textId="7F694E18" w:rsidR="006628E1" w:rsidRPr="00E673FC" w:rsidRDefault="006628E1" w:rsidP="00D7485A">
            <w:pPr>
              <w:pStyle w:val="TableText"/>
              <w:jc w:val="both"/>
              <w:rPr>
                <w:rFonts w:asciiTheme="minorHAnsi" w:hAnsiTheme="minorHAnsi"/>
                <w:sz w:val="22"/>
              </w:rPr>
            </w:pPr>
            <w:r>
              <w:rPr>
                <w:rFonts w:asciiTheme="minorHAnsi" w:hAnsiTheme="minorHAnsi"/>
                <w:sz w:val="22"/>
              </w:rPr>
              <w:t>Trusted Platform</w:t>
            </w:r>
          </w:p>
        </w:tc>
        <w:tc>
          <w:tcPr>
            <w:tcW w:w="749" w:type="pct"/>
          </w:tcPr>
          <w:p w14:paraId="13763C23" w14:textId="3D17DD86" w:rsidR="006628E1" w:rsidRPr="00E673FC" w:rsidRDefault="006628E1" w:rsidP="006628E1">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Antivirus / Malware Management</w:t>
            </w:r>
          </w:p>
        </w:tc>
        <w:tc>
          <w:tcPr>
            <w:tcW w:w="2246" w:type="pct"/>
          </w:tcPr>
          <w:p w14:paraId="58DEF3AF" w14:textId="128A9EE1" w:rsidR="006628E1" w:rsidRDefault="006628E1" w:rsidP="006628E1">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U</w:t>
            </w:r>
            <w:r w:rsidRPr="005B40B2">
              <w:rPr>
                <w:rFonts w:asciiTheme="minorHAnsi" w:eastAsiaTheme="minorHAnsi" w:hAnsiTheme="minorHAnsi" w:cstheme="minorBidi"/>
                <w:sz w:val="22"/>
                <w:szCs w:val="22"/>
              </w:rPr>
              <w:t>se a reputable and up-to-date antivirus</w:t>
            </w:r>
            <w:r w:rsidR="00FA7EDD">
              <w:rPr>
                <w:rFonts w:asciiTheme="minorHAnsi" w:eastAsiaTheme="minorHAnsi" w:hAnsiTheme="minorHAnsi" w:cstheme="minorBidi"/>
                <w:sz w:val="22"/>
                <w:szCs w:val="22"/>
              </w:rPr>
              <w:t>, malware,</w:t>
            </w:r>
            <w:r w:rsidRPr="005B40B2">
              <w:rPr>
                <w:rFonts w:asciiTheme="minorHAnsi" w:eastAsiaTheme="minorHAnsi" w:hAnsiTheme="minorHAnsi" w:cstheme="minorBidi"/>
                <w:sz w:val="22"/>
                <w:szCs w:val="22"/>
              </w:rPr>
              <w:t xml:space="preserve"> and antispam solutions on instances</w:t>
            </w:r>
            <w:r>
              <w:rPr>
                <w:rFonts w:asciiTheme="minorHAnsi" w:eastAsiaTheme="minorHAnsi" w:hAnsiTheme="minorHAnsi" w:cstheme="minorBidi"/>
                <w:sz w:val="22"/>
                <w:szCs w:val="22"/>
              </w:rPr>
              <w:t>.</w:t>
            </w:r>
          </w:p>
          <w:p w14:paraId="39EDC562" w14:textId="08791F4B" w:rsidR="006628E1" w:rsidRPr="00E673FC" w:rsidRDefault="00D7485A" w:rsidP="00D7485A">
            <w:pPr>
              <w:pStyle w:val="NormalWeb"/>
              <w:spacing w:after="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Provide</w:t>
            </w:r>
            <w:r w:rsidR="006628E1">
              <w:rPr>
                <w:rFonts w:asciiTheme="minorHAnsi" w:eastAsiaTheme="minorHAnsi" w:hAnsiTheme="minorHAnsi" w:cstheme="minorBidi"/>
                <w:sz w:val="22"/>
                <w:szCs w:val="22"/>
              </w:rPr>
              <w:t xml:space="preserve"> a solution to prevent </w:t>
            </w:r>
            <w:r>
              <w:rPr>
                <w:rFonts w:asciiTheme="minorHAnsi" w:eastAsiaTheme="minorHAnsi" w:hAnsiTheme="minorHAnsi" w:cstheme="minorBidi"/>
                <w:sz w:val="22"/>
                <w:szCs w:val="22"/>
              </w:rPr>
              <w:t xml:space="preserve">the </w:t>
            </w:r>
            <w:r w:rsidR="006628E1">
              <w:rPr>
                <w:rFonts w:asciiTheme="minorHAnsi" w:eastAsiaTheme="minorHAnsi" w:hAnsiTheme="minorHAnsi" w:cstheme="minorBidi"/>
                <w:sz w:val="22"/>
                <w:szCs w:val="22"/>
              </w:rPr>
              <w:t>installation of</w:t>
            </w:r>
            <w:r w:rsidR="006628E1" w:rsidRPr="005B40B2">
              <w:rPr>
                <w:rFonts w:asciiTheme="minorHAnsi" w:eastAsiaTheme="minorHAnsi" w:hAnsiTheme="minorHAnsi" w:cstheme="minorBidi"/>
                <w:sz w:val="22"/>
                <w:szCs w:val="22"/>
              </w:rPr>
              <w:t xml:space="preserve"> untrusted </w:t>
            </w:r>
            <w:r w:rsidR="006628E1">
              <w:rPr>
                <w:rFonts w:asciiTheme="minorHAnsi" w:eastAsiaTheme="minorHAnsi" w:hAnsiTheme="minorHAnsi" w:cstheme="minorBidi"/>
                <w:sz w:val="22"/>
                <w:szCs w:val="22"/>
              </w:rPr>
              <w:t>software</w:t>
            </w:r>
            <w:r>
              <w:rPr>
                <w:rFonts w:asciiTheme="minorHAnsi" w:eastAsiaTheme="minorHAnsi" w:hAnsiTheme="minorHAnsi" w:cstheme="minorBidi"/>
                <w:sz w:val="22"/>
                <w:szCs w:val="22"/>
              </w:rPr>
              <w:t>.</w:t>
            </w:r>
          </w:p>
        </w:tc>
        <w:tc>
          <w:tcPr>
            <w:tcW w:w="1380" w:type="pct"/>
          </w:tcPr>
          <w:p w14:paraId="71BA230E" w14:textId="77777777" w:rsidR="006628E1" w:rsidRPr="00E673FC" w:rsidRDefault="006628E1" w:rsidP="00D7485A">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CD3BC2" w14:paraId="5DD9E2F1" w14:textId="77777777" w:rsidTr="00EB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63EBF0E7" w14:textId="6BE06AF6" w:rsidR="00CD3BC2" w:rsidRPr="00E673FC" w:rsidRDefault="00CD3BC2" w:rsidP="00D7485A">
            <w:pPr>
              <w:pStyle w:val="TableText"/>
              <w:jc w:val="both"/>
              <w:rPr>
                <w:rFonts w:asciiTheme="minorHAnsi" w:hAnsiTheme="minorHAnsi"/>
                <w:sz w:val="22"/>
              </w:rPr>
            </w:pPr>
            <w:r>
              <w:rPr>
                <w:rFonts w:asciiTheme="minorHAnsi" w:hAnsiTheme="minorHAnsi"/>
                <w:sz w:val="22"/>
              </w:rPr>
              <w:t>Trusted Platform</w:t>
            </w:r>
          </w:p>
        </w:tc>
        <w:tc>
          <w:tcPr>
            <w:tcW w:w="749" w:type="pct"/>
          </w:tcPr>
          <w:p w14:paraId="6D85BFA8" w14:textId="1B7452D6" w:rsidR="00CD3BC2" w:rsidRPr="00E673FC" w:rsidRDefault="00CD3BC2" w:rsidP="006628E1">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Application Whitelisting</w:t>
            </w:r>
          </w:p>
        </w:tc>
        <w:tc>
          <w:tcPr>
            <w:tcW w:w="2246" w:type="pct"/>
          </w:tcPr>
          <w:p w14:paraId="3F1685E5" w14:textId="250C50E0" w:rsidR="00CD3BC2" w:rsidRDefault="00CD3BC2" w:rsidP="002718F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Provide default restricted application whitelisting capability, allowing only specifically allowed IPs, on Internet facing systems.</w:t>
            </w:r>
          </w:p>
        </w:tc>
        <w:tc>
          <w:tcPr>
            <w:tcW w:w="1380" w:type="pct"/>
          </w:tcPr>
          <w:p w14:paraId="5E1B7164" w14:textId="77777777" w:rsidR="00CD3BC2" w:rsidRPr="00E673FC" w:rsidRDefault="00CD3BC2" w:rsidP="00D7485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7485A" w14:paraId="644F5D2F" w14:textId="77777777" w:rsidTr="00EB2A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68BA4C26" w14:textId="7C375C0F" w:rsidR="006628E1" w:rsidRPr="00E673FC" w:rsidRDefault="006628E1" w:rsidP="00D7485A">
            <w:pPr>
              <w:pStyle w:val="TableText"/>
              <w:jc w:val="both"/>
              <w:rPr>
                <w:rFonts w:asciiTheme="minorHAnsi" w:hAnsiTheme="minorHAnsi"/>
                <w:sz w:val="22"/>
              </w:rPr>
            </w:pPr>
            <w:r w:rsidRPr="00E673FC">
              <w:rPr>
                <w:rFonts w:asciiTheme="minorHAnsi" w:hAnsiTheme="minorHAnsi"/>
                <w:sz w:val="22"/>
              </w:rPr>
              <w:t>Trusted Platform</w:t>
            </w:r>
          </w:p>
        </w:tc>
        <w:tc>
          <w:tcPr>
            <w:tcW w:w="749" w:type="pct"/>
          </w:tcPr>
          <w:p w14:paraId="4E08301C" w14:textId="77777777" w:rsidR="006628E1" w:rsidRPr="00E673FC" w:rsidRDefault="006628E1" w:rsidP="006628E1">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E673FC">
              <w:rPr>
                <w:rFonts w:asciiTheme="minorHAnsi" w:eastAsiaTheme="minorHAnsi" w:hAnsiTheme="minorHAnsi" w:cstheme="minorBidi"/>
                <w:snapToGrid/>
                <w:sz w:val="22"/>
                <w:szCs w:val="22"/>
                <w:lang w:val="en-US"/>
              </w:rPr>
              <w:t>Vulnerability Scanning</w:t>
            </w:r>
          </w:p>
        </w:tc>
        <w:tc>
          <w:tcPr>
            <w:tcW w:w="2246" w:type="pct"/>
          </w:tcPr>
          <w:p w14:paraId="0F8BC109" w14:textId="64B43EF1" w:rsidR="006628E1" w:rsidRDefault="002718F2" w:rsidP="002718F2">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 xml:space="preserve">With security patches being released daily, </w:t>
            </w:r>
            <w:r w:rsidR="001B3532">
              <w:rPr>
                <w:rFonts w:ascii="Calibri" w:hAnsi="Calibri"/>
              </w:rPr>
              <w:t xml:space="preserve">Cloud service provider security practices must include procedures for </w:t>
            </w:r>
            <w:r>
              <w:rPr>
                <w:rFonts w:ascii="Calibri" w:hAnsi="Calibri"/>
              </w:rPr>
              <w:t xml:space="preserve">both frequent (at least weekly) and periodic, </w:t>
            </w:r>
            <w:r w:rsidR="00D27B98">
              <w:rPr>
                <w:rFonts w:ascii="Calibri" w:hAnsi="Calibri"/>
              </w:rPr>
              <w:t>v</w:t>
            </w:r>
            <w:r w:rsidR="00CD3BC2">
              <w:rPr>
                <w:rFonts w:ascii="Calibri" w:hAnsi="Calibri"/>
              </w:rPr>
              <w:t>ulnerability</w:t>
            </w:r>
            <w:r w:rsidR="001B3532">
              <w:rPr>
                <w:rFonts w:ascii="Calibri" w:hAnsi="Calibri"/>
              </w:rPr>
              <w:t xml:space="preserve"> </w:t>
            </w:r>
            <w:r w:rsidR="001B3532" w:rsidRPr="002718F2">
              <w:rPr>
                <w:rFonts w:ascii="Calibri" w:hAnsi="Calibri"/>
              </w:rPr>
              <w:t xml:space="preserve">scanning </w:t>
            </w:r>
            <w:r w:rsidR="001B3532" w:rsidRPr="002718F2">
              <w:rPr>
                <w:rFonts w:ascii="Calibri" w:hAnsi="Calibri"/>
                <w:bCs/>
              </w:rPr>
              <w:t xml:space="preserve">to validate security patches; timely detect </w:t>
            </w:r>
            <w:r w:rsidR="00D27B98">
              <w:rPr>
                <w:rFonts w:ascii="Calibri" w:hAnsi="Calibri"/>
                <w:bCs/>
              </w:rPr>
              <w:t xml:space="preserve">and remediate </w:t>
            </w:r>
            <w:r w:rsidR="001B3532" w:rsidRPr="002718F2">
              <w:rPr>
                <w:rFonts w:ascii="Calibri" w:hAnsi="Calibri"/>
                <w:bCs/>
              </w:rPr>
              <w:t xml:space="preserve">vulnerabilities; and to provide </w:t>
            </w:r>
            <w:r w:rsidR="001B3532" w:rsidRPr="002718F2">
              <w:rPr>
                <w:rFonts w:ascii="Calibri" w:hAnsi="Calibri"/>
                <w:bCs/>
              </w:rPr>
              <w:lastRenderedPageBreak/>
              <w:t>assurance</w:t>
            </w:r>
            <w:r w:rsidR="001B3532">
              <w:rPr>
                <w:rFonts w:ascii="Calibri" w:hAnsi="Calibri"/>
              </w:rPr>
              <w:t xml:space="preserve"> </w:t>
            </w:r>
            <w:r w:rsidR="00D27B98">
              <w:rPr>
                <w:rFonts w:ascii="Calibri" w:hAnsi="Calibri"/>
              </w:rPr>
              <w:t xml:space="preserve">that vulnerabilities have not been introduced </w:t>
            </w:r>
            <w:r w:rsidR="001B3532">
              <w:rPr>
                <w:rFonts w:ascii="Calibri" w:hAnsi="Calibri"/>
              </w:rPr>
              <w:t>after the implementation of significant changes.</w:t>
            </w:r>
          </w:p>
          <w:p w14:paraId="7F792D7D" w14:textId="77777777" w:rsidR="00D47388" w:rsidRDefault="00D47388" w:rsidP="002718F2">
            <w:pPr>
              <w:cnfStyle w:val="000000010000" w:firstRow="0" w:lastRow="0" w:firstColumn="0" w:lastColumn="0" w:oddVBand="0" w:evenVBand="0" w:oddHBand="0" w:evenHBand="1" w:firstRowFirstColumn="0" w:firstRowLastColumn="0" w:lastRowFirstColumn="0" w:lastRowLastColumn="0"/>
              <w:rPr>
                <w:rFonts w:ascii="Calibri" w:hAnsi="Calibri"/>
              </w:rPr>
            </w:pPr>
          </w:p>
          <w:p w14:paraId="18FD50BD" w14:textId="3CD54D15" w:rsidR="00D47388" w:rsidRPr="00E673FC" w:rsidRDefault="00D47388" w:rsidP="002718F2">
            <w:pPr>
              <w:cnfStyle w:val="000000010000" w:firstRow="0" w:lastRow="0" w:firstColumn="0" w:lastColumn="0" w:oddVBand="0" w:evenVBand="0" w:oddHBand="0" w:evenHBand="1" w:firstRowFirstColumn="0" w:firstRowLastColumn="0" w:lastRowFirstColumn="0" w:lastRowLastColumn="0"/>
            </w:pPr>
            <w:r>
              <w:rPr>
                <w:rFonts w:ascii="Calibri" w:hAnsi="Calibri"/>
              </w:rPr>
              <w:t>Provide customers with a dashboard report of total open vulnerabilities at severity levels 5, 4, and 3.</w:t>
            </w:r>
          </w:p>
        </w:tc>
        <w:tc>
          <w:tcPr>
            <w:tcW w:w="1380" w:type="pct"/>
          </w:tcPr>
          <w:p w14:paraId="490F201A" w14:textId="77777777" w:rsidR="006628E1" w:rsidRPr="00E673FC" w:rsidRDefault="006628E1" w:rsidP="00D7485A">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EB2A05" w14:paraId="480945EF" w14:textId="77777777" w:rsidTr="00EB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6F84BDBF" w14:textId="26CCB226" w:rsidR="00EB2A05" w:rsidRDefault="00EB2A05" w:rsidP="006A4ABA">
            <w:pPr>
              <w:pStyle w:val="TableText"/>
              <w:jc w:val="both"/>
              <w:rPr>
                <w:rFonts w:asciiTheme="minorHAnsi" w:hAnsiTheme="minorHAnsi"/>
                <w:sz w:val="22"/>
              </w:rPr>
            </w:pPr>
            <w:r>
              <w:rPr>
                <w:rFonts w:asciiTheme="minorHAnsi" w:hAnsiTheme="minorHAnsi"/>
                <w:sz w:val="22"/>
              </w:rPr>
              <w:lastRenderedPageBreak/>
              <w:t>Encryption</w:t>
            </w:r>
          </w:p>
        </w:tc>
        <w:tc>
          <w:tcPr>
            <w:tcW w:w="749" w:type="pct"/>
          </w:tcPr>
          <w:p w14:paraId="52703003" w14:textId="15DB2ADB" w:rsidR="00EB2A05" w:rsidRDefault="00EB2A05" w:rsidP="00EB2A05">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TLS Termination</w:t>
            </w:r>
          </w:p>
        </w:tc>
        <w:tc>
          <w:tcPr>
            <w:tcW w:w="2246" w:type="pct"/>
          </w:tcPr>
          <w:p w14:paraId="34EEC506" w14:textId="1D7012A0" w:rsidR="00EB2A05" w:rsidRPr="00EB2A05" w:rsidRDefault="00EB2A05" w:rsidP="006628E1">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EB2A05">
              <w:rPr>
                <w:rFonts w:asciiTheme="minorHAnsi" w:eastAsiaTheme="minorHAnsi" w:hAnsiTheme="minorHAnsi" w:cstheme="minorBidi"/>
                <w:sz w:val="22"/>
                <w:szCs w:val="22"/>
              </w:rPr>
              <w:t>Under end-to-end data protection principles, TLS encrypted traffic must be terminated on the target servers/services.</w:t>
            </w:r>
          </w:p>
        </w:tc>
        <w:tc>
          <w:tcPr>
            <w:tcW w:w="1380" w:type="pct"/>
          </w:tcPr>
          <w:p w14:paraId="47093A2A" w14:textId="77777777" w:rsidR="00EB2A05" w:rsidRPr="00E673FC" w:rsidRDefault="00EB2A05"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7485A" w14:paraId="1E1D8A48" w14:textId="77777777" w:rsidTr="00EB2A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1E1D8A40" w14:textId="21771940" w:rsidR="006628E1" w:rsidRPr="00E673FC" w:rsidRDefault="00EB2A05" w:rsidP="006A4ABA">
            <w:pPr>
              <w:pStyle w:val="TableText"/>
              <w:jc w:val="both"/>
              <w:rPr>
                <w:rFonts w:asciiTheme="minorHAnsi" w:hAnsiTheme="minorHAnsi"/>
                <w:sz w:val="22"/>
              </w:rPr>
            </w:pPr>
            <w:r>
              <w:rPr>
                <w:rFonts w:asciiTheme="minorHAnsi" w:hAnsiTheme="minorHAnsi"/>
                <w:sz w:val="22"/>
              </w:rPr>
              <w:t>Encryption</w:t>
            </w:r>
          </w:p>
        </w:tc>
        <w:tc>
          <w:tcPr>
            <w:tcW w:w="749" w:type="pct"/>
          </w:tcPr>
          <w:p w14:paraId="1E1D8A41" w14:textId="5919D6F5" w:rsidR="006628E1" w:rsidRPr="00E673FC" w:rsidRDefault="006628E1" w:rsidP="00EB2A05">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 xml:space="preserve">Key </w:t>
            </w:r>
            <w:r w:rsidR="00EB2A05">
              <w:rPr>
                <w:rFonts w:asciiTheme="minorHAnsi" w:eastAsiaTheme="minorHAnsi" w:hAnsiTheme="minorHAnsi" w:cstheme="minorBidi"/>
                <w:snapToGrid/>
                <w:sz w:val="22"/>
                <w:szCs w:val="22"/>
                <w:lang w:val="en-US"/>
              </w:rPr>
              <w:t>M</w:t>
            </w:r>
            <w:r>
              <w:rPr>
                <w:rFonts w:asciiTheme="minorHAnsi" w:eastAsiaTheme="minorHAnsi" w:hAnsiTheme="minorHAnsi" w:cstheme="minorBidi"/>
                <w:snapToGrid/>
                <w:sz w:val="22"/>
                <w:szCs w:val="22"/>
                <w:lang w:val="en-US"/>
              </w:rPr>
              <w:t>anagement</w:t>
            </w:r>
          </w:p>
        </w:tc>
        <w:tc>
          <w:tcPr>
            <w:tcW w:w="2246" w:type="pct"/>
          </w:tcPr>
          <w:p w14:paraId="1E1D8A42" w14:textId="51A5FD9C" w:rsidR="006628E1" w:rsidRDefault="006628E1" w:rsidP="006628E1">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BD7648">
              <w:rPr>
                <w:rFonts w:asciiTheme="minorHAnsi" w:eastAsiaTheme="minorHAnsi" w:hAnsiTheme="minorHAnsi" w:cstheme="minorBidi"/>
                <w:b/>
                <w:sz w:val="22"/>
                <w:szCs w:val="22"/>
              </w:rPr>
              <w:t>Separation of Duties</w:t>
            </w:r>
            <w:r w:rsidRPr="00E673FC">
              <w:rPr>
                <w:rFonts w:asciiTheme="minorHAnsi" w:eastAsiaTheme="minorHAnsi" w:hAnsiTheme="minorHAnsi" w:cstheme="minorBidi"/>
                <w:sz w:val="22"/>
                <w:szCs w:val="22"/>
              </w:rPr>
              <w:t xml:space="preserve"> </w:t>
            </w:r>
            <w:r w:rsidR="00CD3BC2">
              <w:rPr>
                <w:rFonts w:asciiTheme="minorHAnsi" w:eastAsiaTheme="minorHAnsi" w:hAnsiTheme="minorHAnsi" w:cstheme="minorBidi"/>
                <w:sz w:val="22"/>
                <w:szCs w:val="22"/>
              </w:rPr>
              <w:t>–</w:t>
            </w:r>
            <w:r w:rsidRPr="00E673FC">
              <w:rPr>
                <w:rFonts w:asciiTheme="minorHAnsi" w:eastAsiaTheme="minorHAnsi" w:hAnsiTheme="minorHAnsi" w:cstheme="minorBidi"/>
                <w:sz w:val="22"/>
                <w:szCs w:val="22"/>
              </w:rPr>
              <w:t xml:space="preserve"> This means that different people control different procedures so that no one person controls multiple procedures. When it comes to encryption key management, the person who manages encryption keys should not be the same person who has access to the encrypted data.</w:t>
            </w:r>
          </w:p>
          <w:p w14:paraId="1E1D8A43" w14:textId="77777777" w:rsidR="006628E1" w:rsidRPr="00E673FC" w:rsidRDefault="006628E1" w:rsidP="006628E1">
            <w:pPr>
              <w:pStyle w:val="NormalWeb"/>
              <w:spacing w:before="0" w:beforeAutospacing="0" w:after="0" w:afterAutospacing="0"/>
              <w:ind w:left="36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p>
          <w:p w14:paraId="1E1D8A44" w14:textId="41DFABD0" w:rsidR="006628E1" w:rsidRDefault="006628E1" w:rsidP="006628E1">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BD7648">
              <w:rPr>
                <w:rFonts w:asciiTheme="minorHAnsi" w:eastAsiaTheme="minorHAnsi" w:hAnsiTheme="minorHAnsi" w:cstheme="minorBidi"/>
                <w:b/>
                <w:sz w:val="22"/>
                <w:szCs w:val="22"/>
              </w:rPr>
              <w:t>Dual Control</w:t>
            </w:r>
            <w:r w:rsidRPr="00E673FC">
              <w:rPr>
                <w:rFonts w:asciiTheme="minorHAnsi" w:eastAsiaTheme="minorHAnsi" w:hAnsiTheme="minorHAnsi" w:cstheme="minorBidi"/>
                <w:sz w:val="22"/>
                <w:szCs w:val="22"/>
              </w:rPr>
              <w:t xml:space="preserve"> </w:t>
            </w:r>
            <w:r w:rsidR="00CD3BC2">
              <w:rPr>
                <w:rFonts w:asciiTheme="minorHAnsi" w:eastAsiaTheme="minorHAnsi" w:hAnsiTheme="minorHAnsi" w:cstheme="minorBidi"/>
                <w:sz w:val="22"/>
                <w:szCs w:val="22"/>
              </w:rPr>
              <w:t>–</w:t>
            </w:r>
            <w:r w:rsidRPr="00E673FC">
              <w:rPr>
                <w:rFonts w:asciiTheme="minorHAnsi" w:eastAsiaTheme="minorHAnsi" w:hAnsiTheme="minorHAnsi" w:cstheme="minorBidi"/>
                <w:sz w:val="22"/>
                <w:szCs w:val="22"/>
              </w:rPr>
              <w:t xml:space="preserve"> This means that at least two or more people control a single process. In encryption key management, this means at least two people should be needed to authenticate the access of an encryption key, so that no one single person has access to an encryption key</w:t>
            </w:r>
            <w:r w:rsidR="002718F2">
              <w:rPr>
                <w:rFonts w:asciiTheme="minorHAnsi" w:eastAsiaTheme="minorHAnsi" w:hAnsiTheme="minorHAnsi" w:cstheme="minorBidi"/>
                <w:sz w:val="22"/>
                <w:szCs w:val="22"/>
              </w:rPr>
              <w:t>.</w:t>
            </w:r>
          </w:p>
          <w:p w14:paraId="1E1D8A45" w14:textId="77777777" w:rsidR="006628E1" w:rsidRDefault="006628E1" w:rsidP="006628E1">
            <w:pPr>
              <w:pStyle w:val="NormalWeb"/>
              <w:spacing w:before="0" w:beforeAutospacing="0" w:after="0" w:afterAutospacing="0"/>
              <w:ind w:left="36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p>
          <w:p w14:paraId="1E1D8A46" w14:textId="734C82B9" w:rsidR="006628E1" w:rsidRPr="00E673FC" w:rsidRDefault="006628E1" w:rsidP="006628E1">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BD7648">
              <w:rPr>
                <w:rFonts w:asciiTheme="minorHAnsi" w:eastAsiaTheme="minorHAnsi" w:hAnsiTheme="minorHAnsi" w:cstheme="minorBidi"/>
                <w:b/>
                <w:sz w:val="22"/>
                <w:szCs w:val="22"/>
              </w:rPr>
              <w:t>Split Knowledge</w:t>
            </w:r>
            <w:r w:rsidRPr="00E673FC">
              <w:rPr>
                <w:rFonts w:asciiTheme="minorHAnsi" w:eastAsiaTheme="minorHAnsi" w:hAnsiTheme="minorHAnsi" w:cstheme="minorBidi"/>
                <w:sz w:val="22"/>
                <w:szCs w:val="22"/>
              </w:rPr>
              <w:t xml:space="preserve"> </w:t>
            </w:r>
            <w:r w:rsidR="00CD3BC2">
              <w:rPr>
                <w:rFonts w:asciiTheme="minorHAnsi" w:eastAsiaTheme="minorHAnsi" w:hAnsiTheme="minorHAnsi" w:cstheme="minorBidi"/>
                <w:sz w:val="22"/>
                <w:szCs w:val="22"/>
              </w:rPr>
              <w:t>–</w:t>
            </w:r>
            <w:r w:rsidRPr="00E673FC">
              <w:rPr>
                <w:rFonts w:asciiTheme="minorHAnsi" w:eastAsiaTheme="minorHAnsi" w:hAnsiTheme="minorHAnsi" w:cstheme="minorBidi"/>
                <w:sz w:val="22"/>
                <w:szCs w:val="22"/>
              </w:rPr>
              <w:t xml:space="preserve"> This prevents any one person from knowing the complete value of an encryption key or passcode. Two or more people should know parts of the value, and all must be present to create or re-create the encryption key or passcode. While split knowledge is not needed to create data encryption keys on the Cloud Provider, it is needed for the generation of master keys which are needed to protect data encryption keys</w:t>
            </w:r>
            <w:r w:rsidR="002718F2">
              <w:rPr>
                <w:rFonts w:asciiTheme="minorHAnsi" w:eastAsiaTheme="minorHAnsi" w:hAnsiTheme="minorHAnsi" w:cstheme="minorBidi"/>
                <w:sz w:val="22"/>
                <w:szCs w:val="22"/>
              </w:rPr>
              <w:t>.</w:t>
            </w:r>
          </w:p>
        </w:tc>
        <w:tc>
          <w:tcPr>
            <w:tcW w:w="1380" w:type="pct"/>
          </w:tcPr>
          <w:p w14:paraId="1E1D8A47" w14:textId="77777777" w:rsidR="006628E1" w:rsidRPr="00E673FC" w:rsidRDefault="006628E1" w:rsidP="006A4ABA">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DE5127" w14:paraId="6D5B5906" w14:textId="77777777" w:rsidTr="00EB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21C00C22" w14:textId="32809E5F" w:rsidR="00DE5127" w:rsidRDefault="00DE5127" w:rsidP="00CD3BC2">
            <w:pPr>
              <w:pStyle w:val="TableText"/>
              <w:rPr>
                <w:rFonts w:asciiTheme="minorHAnsi" w:hAnsiTheme="minorHAnsi"/>
              </w:rPr>
            </w:pPr>
            <w:r>
              <w:rPr>
                <w:rFonts w:asciiTheme="minorHAnsi" w:hAnsiTheme="minorHAnsi"/>
              </w:rPr>
              <w:t>Data Loss Prevention</w:t>
            </w:r>
          </w:p>
        </w:tc>
        <w:tc>
          <w:tcPr>
            <w:tcW w:w="749" w:type="pct"/>
          </w:tcPr>
          <w:p w14:paraId="5F9E2A26" w14:textId="0B4870BE" w:rsidR="00DE5127" w:rsidRDefault="00DE5127" w:rsidP="00CD3BC2">
            <w:pPr>
              <w:pStyle w:val="TableText"/>
              <w:cnfStyle w:val="000000100000" w:firstRow="0" w:lastRow="0" w:firstColumn="0" w:lastColumn="0" w:oddVBand="0" w:evenVBand="0" w:oddHBand="1" w:evenHBand="0" w:firstRowFirstColumn="0" w:firstRowLastColumn="0" w:lastRowFirstColumn="0" w:lastRowLastColumn="0"/>
            </w:pPr>
            <w:r>
              <w:t>Web Security Services</w:t>
            </w:r>
          </w:p>
        </w:tc>
        <w:tc>
          <w:tcPr>
            <w:tcW w:w="2246" w:type="pct"/>
          </w:tcPr>
          <w:p w14:paraId="53B005FD" w14:textId="6245820C" w:rsidR="00DE5127" w:rsidRDefault="00DE5127" w:rsidP="00DE5127">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DE5127">
              <w:rPr>
                <w:rFonts w:asciiTheme="minorHAnsi" w:eastAsiaTheme="minorHAnsi" w:hAnsiTheme="minorHAnsi" w:cstheme="minorBidi"/>
                <w:snapToGrid/>
                <w:sz w:val="22"/>
                <w:szCs w:val="22"/>
                <w:lang w:val="en-US"/>
              </w:rPr>
              <w:t>All data used and stored in a cloud environment must be protected in compliance with</w:t>
            </w:r>
            <w:r w:rsidR="009F38DF">
              <w:rPr>
                <w:rFonts w:asciiTheme="minorHAnsi" w:eastAsiaTheme="minorHAnsi" w:hAnsiTheme="minorHAnsi" w:cstheme="minorBidi"/>
                <w:snapToGrid/>
                <w:sz w:val="22"/>
                <w:szCs w:val="22"/>
                <w:lang w:val="en-US"/>
              </w:rPr>
              <w:t xml:space="preserve"> </w:t>
            </w:r>
            <w:r>
              <w:rPr>
                <w:rFonts w:asciiTheme="minorHAnsi" w:eastAsiaTheme="minorHAnsi" w:hAnsiTheme="minorHAnsi" w:cstheme="minorBidi"/>
                <w:snapToGrid/>
                <w:sz w:val="22"/>
                <w:szCs w:val="22"/>
                <w:lang w:val="en-US"/>
              </w:rPr>
              <w:t>T</w:t>
            </w:r>
            <w:r w:rsidRPr="00DE5127">
              <w:rPr>
                <w:rFonts w:asciiTheme="minorHAnsi" w:eastAsiaTheme="minorHAnsi" w:hAnsiTheme="minorHAnsi" w:cstheme="minorBidi"/>
                <w:snapToGrid/>
                <w:sz w:val="22"/>
                <w:szCs w:val="22"/>
                <w:lang w:val="en-US"/>
              </w:rPr>
              <w:t xml:space="preserve">he </w:t>
            </w:r>
            <w:r>
              <w:rPr>
                <w:rFonts w:asciiTheme="minorHAnsi" w:eastAsiaTheme="minorHAnsi" w:hAnsiTheme="minorHAnsi" w:cstheme="minorBidi"/>
                <w:snapToGrid/>
                <w:sz w:val="22"/>
                <w:szCs w:val="22"/>
                <w:lang w:val="en-US"/>
              </w:rPr>
              <w:t>Bank</w:t>
            </w:r>
            <w:r w:rsidRPr="00DE5127">
              <w:rPr>
                <w:rFonts w:asciiTheme="minorHAnsi" w:eastAsiaTheme="minorHAnsi" w:hAnsiTheme="minorHAnsi" w:cstheme="minorBidi"/>
                <w:snapToGrid/>
                <w:sz w:val="22"/>
                <w:szCs w:val="22"/>
                <w:lang w:val="en-US"/>
              </w:rPr>
              <w:t xml:space="preserve"> Information Clas</w:t>
            </w:r>
            <w:r>
              <w:rPr>
                <w:rFonts w:asciiTheme="minorHAnsi" w:eastAsiaTheme="minorHAnsi" w:hAnsiTheme="minorHAnsi" w:cstheme="minorBidi"/>
                <w:snapToGrid/>
                <w:sz w:val="22"/>
                <w:szCs w:val="22"/>
                <w:lang w:val="en-US"/>
              </w:rPr>
              <w:t>sification &amp; Handling Standard.</w:t>
            </w:r>
          </w:p>
          <w:p w14:paraId="67DC0DA8" w14:textId="77777777" w:rsidR="00DE5127" w:rsidRDefault="00DE5127" w:rsidP="00DE5127">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222B5A7B" w14:textId="1F484144" w:rsidR="00DE5127" w:rsidRDefault="00DE5127" w:rsidP="00DE5127">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T</w:t>
            </w:r>
            <w:r w:rsidRPr="00DE5127">
              <w:rPr>
                <w:rFonts w:asciiTheme="minorHAnsi" w:eastAsiaTheme="minorHAnsi" w:hAnsiTheme="minorHAnsi" w:cstheme="minorBidi"/>
                <w:snapToGrid/>
                <w:sz w:val="22"/>
                <w:szCs w:val="22"/>
                <w:lang w:val="en-US"/>
              </w:rPr>
              <w:t xml:space="preserve">he </w:t>
            </w:r>
            <w:r w:rsidR="009F38DF">
              <w:rPr>
                <w:rFonts w:asciiTheme="minorHAnsi" w:eastAsiaTheme="minorHAnsi" w:hAnsiTheme="minorHAnsi" w:cstheme="minorBidi"/>
                <w:snapToGrid/>
                <w:sz w:val="22"/>
                <w:szCs w:val="22"/>
                <w:lang w:val="en-US"/>
              </w:rPr>
              <w:t xml:space="preserve">FTB </w:t>
            </w:r>
            <w:r w:rsidRPr="00DE5127">
              <w:rPr>
                <w:rFonts w:asciiTheme="minorHAnsi" w:eastAsiaTheme="minorHAnsi" w:hAnsiTheme="minorHAnsi" w:cstheme="minorBidi"/>
                <w:snapToGrid/>
                <w:sz w:val="22"/>
                <w:szCs w:val="22"/>
                <w:lang w:val="en-US"/>
              </w:rPr>
              <w:t>Access Management Standard requir</w:t>
            </w:r>
            <w:r w:rsidR="009F38DF">
              <w:rPr>
                <w:rFonts w:asciiTheme="minorHAnsi" w:eastAsiaTheme="minorHAnsi" w:hAnsiTheme="minorHAnsi" w:cstheme="minorBidi"/>
                <w:snapToGrid/>
                <w:sz w:val="22"/>
                <w:szCs w:val="22"/>
                <w:lang w:val="en-US"/>
              </w:rPr>
              <w:t>es</w:t>
            </w:r>
            <w:r w:rsidRPr="00DE5127">
              <w:rPr>
                <w:rFonts w:asciiTheme="minorHAnsi" w:eastAsiaTheme="minorHAnsi" w:hAnsiTheme="minorHAnsi" w:cstheme="minorBidi"/>
                <w:snapToGrid/>
                <w:sz w:val="22"/>
                <w:szCs w:val="22"/>
                <w:lang w:val="en-US"/>
              </w:rPr>
              <w:t xml:space="preserve"> that the data must be secured based on least privilege access control</w:t>
            </w:r>
            <w:r w:rsidR="009F38DF">
              <w:rPr>
                <w:rFonts w:asciiTheme="minorHAnsi" w:eastAsiaTheme="minorHAnsi" w:hAnsiTheme="minorHAnsi" w:cstheme="minorBidi"/>
                <w:snapToGrid/>
                <w:sz w:val="22"/>
                <w:szCs w:val="22"/>
                <w:lang w:val="en-US"/>
              </w:rPr>
              <w:t xml:space="preserve">using </w:t>
            </w:r>
            <w:r w:rsidRPr="00DE5127">
              <w:rPr>
                <w:rFonts w:asciiTheme="minorHAnsi" w:eastAsiaTheme="minorHAnsi" w:hAnsiTheme="minorHAnsi" w:cstheme="minorBidi"/>
                <w:snapToGrid/>
                <w:sz w:val="22"/>
                <w:szCs w:val="22"/>
                <w:lang w:val="en-US"/>
              </w:rPr>
              <w:t>role</w:t>
            </w:r>
            <w:r>
              <w:rPr>
                <w:rFonts w:asciiTheme="minorHAnsi" w:eastAsiaTheme="minorHAnsi" w:hAnsiTheme="minorHAnsi" w:cstheme="minorBidi"/>
                <w:snapToGrid/>
                <w:sz w:val="22"/>
                <w:szCs w:val="22"/>
                <w:lang w:val="en-US"/>
              </w:rPr>
              <w:t>-based access requirements.</w:t>
            </w:r>
          </w:p>
          <w:p w14:paraId="1073F45D" w14:textId="77777777" w:rsidR="00DE5127" w:rsidRDefault="00DE5127" w:rsidP="00DE5127">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51C3DDAD" w14:textId="074182EA" w:rsidR="00DE5127" w:rsidRDefault="00DE5127" w:rsidP="00DE5127">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M</w:t>
            </w:r>
            <w:r w:rsidRPr="00DE5127">
              <w:rPr>
                <w:rFonts w:asciiTheme="minorHAnsi" w:eastAsiaTheme="minorHAnsi" w:hAnsiTheme="minorHAnsi" w:cstheme="minorBidi"/>
                <w:snapToGrid/>
                <w:sz w:val="22"/>
                <w:szCs w:val="22"/>
                <w:lang w:val="en-US"/>
              </w:rPr>
              <w:t xml:space="preserve">onitored for inappropriate access, copying, and </w:t>
            </w:r>
            <w:r w:rsidR="009F38DF">
              <w:rPr>
                <w:rFonts w:asciiTheme="minorHAnsi" w:eastAsiaTheme="minorHAnsi" w:hAnsiTheme="minorHAnsi" w:cstheme="minorBidi"/>
                <w:snapToGrid/>
                <w:sz w:val="22"/>
                <w:szCs w:val="22"/>
                <w:lang w:val="en-US"/>
              </w:rPr>
              <w:t>data</w:t>
            </w:r>
            <w:r w:rsidRPr="00DE5127">
              <w:rPr>
                <w:rFonts w:asciiTheme="minorHAnsi" w:eastAsiaTheme="minorHAnsi" w:hAnsiTheme="minorHAnsi" w:cstheme="minorBidi"/>
                <w:snapToGrid/>
                <w:sz w:val="22"/>
                <w:szCs w:val="22"/>
                <w:lang w:val="en-US"/>
              </w:rPr>
              <w:t>exfiltration.</w:t>
            </w:r>
          </w:p>
        </w:tc>
        <w:tc>
          <w:tcPr>
            <w:tcW w:w="1380" w:type="pct"/>
          </w:tcPr>
          <w:p w14:paraId="621C28F0" w14:textId="77777777" w:rsidR="00DE5127" w:rsidRPr="006A4ABA" w:rsidRDefault="00DE5127" w:rsidP="00CD3BC2">
            <w:pPr>
              <w:pStyle w:val="TableText"/>
              <w:keepN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bl>
    <w:p w14:paraId="1E1D8A5F" w14:textId="5DE68B2E" w:rsidR="00F73DD2" w:rsidRDefault="00F73DD2" w:rsidP="006A4ABA">
      <w:pPr>
        <w:jc w:val="both"/>
      </w:pPr>
    </w:p>
    <w:p w14:paraId="600E0403" w14:textId="77777777" w:rsidR="002718F2" w:rsidRDefault="002718F2" w:rsidP="002718F2">
      <w:pPr>
        <w:pStyle w:val="Heading3"/>
        <w:jc w:val="both"/>
      </w:pPr>
      <w:bookmarkStart w:id="23" w:name="_Toc484156503"/>
      <w:r>
        <w:t>Internet Layer Controls</w:t>
      </w:r>
      <w:bookmarkEnd w:id="23"/>
      <w:r>
        <w:t xml:space="preserve"> </w:t>
      </w:r>
    </w:p>
    <w:tbl>
      <w:tblPr>
        <w:tblStyle w:val="LightGrid-Accent3"/>
        <w:tblW w:w="5336" w:type="pct"/>
        <w:tblLayout w:type="fixed"/>
        <w:tblLook w:val="04A0" w:firstRow="1" w:lastRow="0" w:firstColumn="1" w:lastColumn="0" w:noHBand="0" w:noVBand="1"/>
      </w:tblPr>
      <w:tblGrid>
        <w:gridCol w:w="1463"/>
        <w:gridCol w:w="1615"/>
        <w:gridCol w:w="3673"/>
        <w:gridCol w:w="3469"/>
      </w:tblGrid>
      <w:tr w:rsidR="002718F2" w14:paraId="2C8866E1" w14:textId="77777777" w:rsidTr="00162C1F">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716" w:type="pct"/>
            <w:vAlign w:val="center"/>
          </w:tcPr>
          <w:p w14:paraId="14BCCBDF" w14:textId="77777777" w:rsidR="002718F2" w:rsidRDefault="002718F2" w:rsidP="00162C1F">
            <w:pPr>
              <w:pStyle w:val="TableHeading"/>
              <w:jc w:val="center"/>
            </w:pPr>
            <w:r>
              <w:t>Domain</w:t>
            </w:r>
          </w:p>
        </w:tc>
        <w:tc>
          <w:tcPr>
            <w:tcW w:w="790" w:type="pct"/>
            <w:vAlign w:val="center"/>
          </w:tcPr>
          <w:p w14:paraId="29E5E941" w14:textId="77777777" w:rsidR="002718F2" w:rsidRDefault="002718F2" w:rsidP="00162C1F">
            <w:pPr>
              <w:pStyle w:val="TableHeading"/>
              <w:jc w:val="center"/>
              <w:cnfStyle w:val="100000000000" w:firstRow="1" w:lastRow="0" w:firstColumn="0" w:lastColumn="0" w:oddVBand="0" w:evenVBand="0" w:oddHBand="0" w:evenHBand="0" w:firstRowFirstColumn="0" w:firstRowLastColumn="0" w:lastRowFirstColumn="0" w:lastRowLastColumn="0"/>
            </w:pPr>
            <w:r>
              <w:t>Control</w:t>
            </w:r>
          </w:p>
        </w:tc>
        <w:tc>
          <w:tcPr>
            <w:tcW w:w="1797" w:type="pct"/>
            <w:vAlign w:val="center"/>
          </w:tcPr>
          <w:p w14:paraId="743221C6" w14:textId="77777777" w:rsidR="002718F2" w:rsidRDefault="002718F2" w:rsidP="00162C1F">
            <w:pPr>
              <w:pStyle w:val="TableHeading"/>
              <w:jc w:val="center"/>
              <w:cnfStyle w:val="100000000000" w:firstRow="1" w:lastRow="0" w:firstColumn="0" w:lastColumn="0" w:oddVBand="0" w:evenVBand="0" w:oddHBand="0" w:evenHBand="0" w:firstRowFirstColumn="0" w:firstRowLastColumn="0" w:lastRowFirstColumn="0" w:lastRowLastColumn="0"/>
            </w:pPr>
            <w:r>
              <w:t>Requirement</w:t>
            </w:r>
          </w:p>
        </w:tc>
        <w:tc>
          <w:tcPr>
            <w:tcW w:w="1697" w:type="pct"/>
            <w:vAlign w:val="center"/>
          </w:tcPr>
          <w:p w14:paraId="4246ADDA" w14:textId="0FC91C3B" w:rsidR="002718F2" w:rsidRDefault="00162C1F" w:rsidP="00162C1F">
            <w:pPr>
              <w:pStyle w:val="TableHeading"/>
              <w:jc w:val="center"/>
              <w:cnfStyle w:val="100000000000" w:firstRow="1" w:lastRow="0" w:firstColumn="0" w:lastColumn="0" w:oddVBand="0" w:evenVBand="0" w:oddHBand="0" w:evenHBand="0" w:firstRowFirstColumn="0" w:firstRowLastColumn="0" w:lastRowFirstColumn="0" w:lastRowLastColumn="0"/>
            </w:pPr>
            <w:r>
              <w:t xml:space="preserve">Solution </w:t>
            </w:r>
            <w:r w:rsidR="002718F2">
              <w:t>Recommendation</w:t>
            </w:r>
          </w:p>
        </w:tc>
      </w:tr>
      <w:tr w:rsidR="00A86AA0" w14:paraId="60EE8BCD" w14:textId="77777777" w:rsidTr="00F41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61304A6F" w14:textId="6245F069" w:rsidR="00A86AA0" w:rsidRDefault="00A86AA0" w:rsidP="00A86AA0">
            <w:pPr>
              <w:pStyle w:val="TableText"/>
            </w:pPr>
            <w:r>
              <w:t>Network Threat Mitigation</w:t>
            </w:r>
          </w:p>
        </w:tc>
        <w:tc>
          <w:tcPr>
            <w:tcW w:w="790" w:type="pct"/>
          </w:tcPr>
          <w:p w14:paraId="14A4735F" w14:textId="3024C60F" w:rsidR="00A86AA0" w:rsidRPr="006A4ABA" w:rsidRDefault="00A86AA0"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Distributed Denial of Service</w:t>
            </w:r>
          </w:p>
        </w:tc>
        <w:tc>
          <w:tcPr>
            <w:tcW w:w="1797" w:type="pct"/>
          </w:tcPr>
          <w:p w14:paraId="03EABE56" w14:textId="638AB643" w:rsidR="00A86AA0" w:rsidRPr="00CD3BC2" w:rsidRDefault="00C63C02" w:rsidP="00F4140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All external facing Internet connectivity must be protected from DDoS attacks using Akamai Prolexic</w:t>
            </w:r>
            <w:r w:rsidR="00A86AA0" w:rsidRPr="00A86AA0">
              <w:rPr>
                <w:rFonts w:asciiTheme="minorHAnsi" w:eastAsiaTheme="minorHAnsi" w:hAnsiTheme="minorHAnsi" w:cstheme="minorBidi"/>
                <w:sz w:val="22"/>
                <w:szCs w:val="22"/>
              </w:rPr>
              <w:t>.</w:t>
            </w:r>
          </w:p>
        </w:tc>
        <w:tc>
          <w:tcPr>
            <w:tcW w:w="1697" w:type="pct"/>
          </w:tcPr>
          <w:p w14:paraId="5F948CE8" w14:textId="77777777" w:rsidR="00A86AA0" w:rsidRPr="006A4ABA" w:rsidRDefault="00A86AA0"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A1E20" w14:paraId="2F390FE5" w14:textId="77777777" w:rsidTr="00F414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33EF15D6" w14:textId="77777777" w:rsidR="00DA1E20" w:rsidRDefault="00DA1E20" w:rsidP="00F4140D">
            <w:pPr>
              <w:pStyle w:val="TableText"/>
              <w:jc w:val="both"/>
            </w:pPr>
            <w:r>
              <w:t>Network Threat Mitigation</w:t>
            </w:r>
          </w:p>
        </w:tc>
        <w:tc>
          <w:tcPr>
            <w:tcW w:w="790" w:type="pct"/>
          </w:tcPr>
          <w:p w14:paraId="76259186" w14:textId="77777777" w:rsidR="00DA1E20" w:rsidRPr="006A4ABA" w:rsidRDefault="00DA1E20"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6A4ABA">
              <w:rPr>
                <w:rFonts w:asciiTheme="minorHAnsi" w:eastAsiaTheme="minorHAnsi" w:hAnsiTheme="minorHAnsi" w:cstheme="minorBidi"/>
                <w:snapToGrid/>
                <w:sz w:val="22"/>
                <w:szCs w:val="22"/>
                <w:lang w:val="en-US"/>
              </w:rPr>
              <w:t>WAF/NGF</w:t>
            </w:r>
          </w:p>
        </w:tc>
        <w:tc>
          <w:tcPr>
            <w:tcW w:w="1797" w:type="pct"/>
          </w:tcPr>
          <w:p w14:paraId="1A4CB945" w14:textId="77777777" w:rsidR="00DA1E20" w:rsidRPr="006A4ABA" w:rsidRDefault="00DA1E20"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CD3BC2">
              <w:rPr>
                <w:rFonts w:asciiTheme="minorHAnsi" w:eastAsiaTheme="minorHAnsi" w:hAnsiTheme="minorHAnsi" w:cstheme="minorBidi"/>
                <w:sz w:val="22"/>
                <w:szCs w:val="22"/>
              </w:rPr>
              <w:t>Traffic must be actively inspected at the application layer to block exploit vulnerabilities such as SQL Injection, Cross-Site Scripting and other prevalent application layer attacks.</w:t>
            </w:r>
          </w:p>
        </w:tc>
        <w:tc>
          <w:tcPr>
            <w:tcW w:w="1697" w:type="pct"/>
          </w:tcPr>
          <w:p w14:paraId="0C6C3BA6" w14:textId="77777777" w:rsidR="00DA1E20" w:rsidRPr="006A4ABA" w:rsidRDefault="00DA1E20"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CD1454" w14:paraId="13F96AA0" w14:textId="77777777" w:rsidTr="004E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250DA9BE" w14:textId="627C2F00" w:rsidR="00CD1454" w:rsidRDefault="00CD1454" w:rsidP="004E65D0">
            <w:pPr>
              <w:pStyle w:val="TableText"/>
              <w:jc w:val="both"/>
            </w:pPr>
            <w:r>
              <w:t>Network Threat Mitigation</w:t>
            </w:r>
          </w:p>
        </w:tc>
        <w:tc>
          <w:tcPr>
            <w:tcW w:w="790" w:type="pct"/>
          </w:tcPr>
          <w:p w14:paraId="18359A32" w14:textId="5123F9A7" w:rsidR="00CD1454" w:rsidRDefault="00CD1454"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Reverse Proxy</w:t>
            </w:r>
          </w:p>
        </w:tc>
        <w:tc>
          <w:tcPr>
            <w:tcW w:w="1797" w:type="pct"/>
          </w:tcPr>
          <w:p w14:paraId="5B691E2B" w14:textId="6A378ABC" w:rsidR="00CD1454" w:rsidRPr="00CD3BC2" w:rsidRDefault="00CD1454" w:rsidP="007D2A0A">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CD1454">
              <w:rPr>
                <w:rFonts w:asciiTheme="minorHAnsi" w:eastAsiaTheme="minorHAnsi" w:hAnsiTheme="minorHAnsi" w:cstheme="minorBidi"/>
                <w:sz w:val="22"/>
                <w:szCs w:val="22"/>
              </w:rPr>
              <w:t>Reverse proxy servers must be employed to isolate Bank Web servers from direct Internet access and hide the</w:t>
            </w:r>
            <w:r w:rsidR="007D2A0A">
              <w:rPr>
                <w:rFonts w:asciiTheme="minorHAnsi" w:eastAsiaTheme="minorHAnsi" w:hAnsiTheme="minorHAnsi" w:cstheme="minorBidi"/>
                <w:sz w:val="22"/>
                <w:szCs w:val="22"/>
              </w:rPr>
              <w:t>ir</w:t>
            </w:r>
            <w:r w:rsidRPr="00CD1454">
              <w:rPr>
                <w:rFonts w:asciiTheme="minorHAnsi" w:eastAsiaTheme="minorHAnsi" w:hAnsiTheme="minorHAnsi" w:cstheme="minorBidi"/>
                <w:sz w:val="22"/>
                <w:szCs w:val="22"/>
              </w:rPr>
              <w:t xml:space="preserve"> Web server topology and characteristics.</w:t>
            </w:r>
          </w:p>
        </w:tc>
        <w:tc>
          <w:tcPr>
            <w:tcW w:w="1697" w:type="pct"/>
          </w:tcPr>
          <w:p w14:paraId="6AB745B0" w14:textId="77777777" w:rsidR="00CD1454" w:rsidRPr="006A4ABA" w:rsidRDefault="00CD1454"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41305C" w14:paraId="61E120C3" w14:textId="77777777" w:rsidTr="004E65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3B4778FA" w14:textId="14B2BE4C" w:rsidR="0041305C" w:rsidRDefault="0041305C" w:rsidP="004E65D0">
            <w:pPr>
              <w:pStyle w:val="TableText"/>
              <w:jc w:val="both"/>
            </w:pPr>
            <w:r>
              <w:t>Threat Mitigation</w:t>
            </w:r>
          </w:p>
        </w:tc>
        <w:tc>
          <w:tcPr>
            <w:tcW w:w="790" w:type="pct"/>
          </w:tcPr>
          <w:p w14:paraId="3FF8F52C" w14:textId="283B1AD7" w:rsidR="0041305C" w:rsidRDefault="0041305C"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Forward Proxies</w:t>
            </w:r>
          </w:p>
        </w:tc>
        <w:tc>
          <w:tcPr>
            <w:tcW w:w="1797" w:type="pct"/>
          </w:tcPr>
          <w:p w14:paraId="4CE27778" w14:textId="52B09D12" w:rsidR="0041305C" w:rsidRPr="00CD3BC2" w:rsidRDefault="0041305C" w:rsidP="0041305C">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Provide a secure means to access third party services, such as content services and vendor patch downloads.</w:t>
            </w:r>
          </w:p>
        </w:tc>
        <w:tc>
          <w:tcPr>
            <w:tcW w:w="1697" w:type="pct"/>
          </w:tcPr>
          <w:p w14:paraId="270E124F" w14:textId="77777777" w:rsidR="0041305C" w:rsidRPr="006A4ABA" w:rsidRDefault="0041305C"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CD3BC2" w14:paraId="34DA09E1" w14:textId="77777777" w:rsidTr="004E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2FF32C71" w14:textId="2BB9CC17" w:rsidR="00CD3BC2" w:rsidRDefault="00CD3BC2" w:rsidP="004E65D0">
            <w:pPr>
              <w:pStyle w:val="TableText"/>
              <w:jc w:val="both"/>
            </w:pPr>
            <w:r>
              <w:t>Trusted Platform</w:t>
            </w:r>
          </w:p>
        </w:tc>
        <w:tc>
          <w:tcPr>
            <w:tcW w:w="790" w:type="pct"/>
          </w:tcPr>
          <w:p w14:paraId="1EFCB54F" w14:textId="76561CAD" w:rsidR="00CD3BC2" w:rsidRPr="006A4ABA" w:rsidRDefault="00CD3BC2"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Malicious Code Protection</w:t>
            </w:r>
          </w:p>
        </w:tc>
        <w:tc>
          <w:tcPr>
            <w:tcW w:w="1797" w:type="pct"/>
          </w:tcPr>
          <w:p w14:paraId="7E55D938" w14:textId="77777777" w:rsidR="00CD3BC2" w:rsidRDefault="00CD3BC2" w:rsidP="00FA7ED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CD3BC2">
              <w:rPr>
                <w:rFonts w:asciiTheme="minorHAnsi" w:eastAsiaTheme="minorHAnsi" w:hAnsiTheme="minorHAnsi" w:cstheme="minorBidi"/>
                <w:sz w:val="22"/>
                <w:szCs w:val="22"/>
              </w:rPr>
              <w:t xml:space="preserve">Provide protection against the introduction of software that may disrupt normal operations.  Such protection must include prevention, detection, and correction.  </w:t>
            </w:r>
          </w:p>
          <w:p w14:paraId="3E7B344D" w14:textId="77777777" w:rsidR="00CD3BC2" w:rsidRDefault="00CD3BC2" w:rsidP="00FA7ED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p>
          <w:p w14:paraId="01E70A5F" w14:textId="77777777" w:rsidR="00CD3BC2" w:rsidRDefault="00CD3BC2" w:rsidP="00FA7ED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CD3BC2">
              <w:rPr>
                <w:rFonts w:asciiTheme="minorHAnsi" w:eastAsiaTheme="minorHAnsi" w:hAnsiTheme="minorHAnsi" w:cstheme="minorBidi"/>
                <w:sz w:val="22"/>
                <w:szCs w:val="22"/>
              </w:rPr>
              <w:t>Provide protection against such threats as malicious software, viruses, worms, trojan horses, key-loggers, adware, spyware, and ramsomware.</w:t>
            </w:r>
          </w:p>
          <w:p w14:paraId="17859789" w14:textId="77777777" w:rsidR="00CD3BC2" w:rsidRDefault="00CD3BC2" w:rsidP="00FA7ED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p>
          <w:p w14:paraId="312C86FD" w14:textId="77777777" w:rsidR="00CD3BC2" w:rsidRDefault="00CD3BC2" w:rsidP="00FA7ED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CD3BC2">
              <w:rPr>
                <w:rFonts w:asciiTheme="minorHAnsi" w:eastAsiaTheme="minorHAnsi" w:hAnsiTheme="minorHAnsi" w:cstheme="minorBidi"/>
                <w:sz w:val="22"/>
                <w:szCs w:val="22"/>
              </w:rPr>
              <w:t>Incorporate the results from malicious code analysis into organizational incident response and flaw remediation processes.</w:t>
            </w:r>
          </w:p>
          <w:p w14:paraId="14436D8E" w14:textId="77777777" w:rsidR="00CD3BC2" w:rsidRDefault="00CD3BC2" w:rsidP="00FA7ED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p>
          <w:p w14:paraId="5FC44B66" w14:textId="74EAE911" w:rsidR="00CD3BC2" w:rsidRPr="006A4ABA" w:rsidRDefault="00CD3BC2" w:rsidP="00FA7ED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CD3BC2">
              <w:rPr>
                <w:rFonts w:asciiTheme="minorHAnsi" w:eastAsiaTheme="minorHAnsi" w:hAnsiTheme="minorHAnsi" w:cstheme="minorBidi"/>
                <w:sz w:val="22"/>
                <w:szCs w:val="22"/>
              </w:rPr>
              <w:t>Employ malicious code protection mechanisms at information system entry and exit points to detect and eradicate malicious code.</w:t>
            </w:r>
          </w:p>
        </w:tc>
        <w:tc>
          <w:tcPr>
            <w:tcW w:w="1697" w:type="pct"/>
          </w:tcPr>
          <w:p w14:paraId="088D6EA3" w14:textId="77777777" w:rsidR="00CD3BC2" w:rsidRPr="006A4ABA" w:rsidRDefault="00CD3BC2"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C1105F" w14:paraId="7546FC88" w14:textId="77777777" w:rsidTr="00C110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51F49C0D" w14:textId="0A5C72FC" w:rsidR="00C1105F" w:rsidRPr="00CD3BC2" w:rsidRDefault="00C1105F" w:rsidP="00C1105F">
            <w:pPr>
              <w:pStyle w:val="TableText"/>
              <w:jc w:val="both"/>
              <w:rPr>
                <w:rFonts w:asciiTheme="minorHAnsi" w:eastAsiaTheme="minorHAnsi" w:hAnsiTheme="minorHAnsi" w:cstheme="minorBidi"/>
                <w:bCs w:val="0"/>
                <w:snapToGrid/>
                <w:sz w:val="22"/>
                <w:szCs w:val="22"/>
                <w:lang w:val="en-US"/>
              </w:rPr>
            </w:pPr>
            <w:r>
              <w:rPr>
                <w:rFonts w:asciiTheme="minorHAnsi" w:eastAsiaTheme="minorHAnsi" w:hAnsiTheme="minorHAnsi" w:cstheme="minorBidi"/>
                <w:bCs w:val="0"/>
                <w:snapToGrid/>
                <w:sz w:val="22"/>
                <w:szCs w:val="22"/>
                <w:lang w:val="en-US"/>
              </w:rPr>
              <w:t>Trusted Platform</w:t>
            </w:r>
          </w:p>
        </w:tc>
        <w:tc>
          <w:tcPr>
            <w:tcW w:w="790" w:type="pct"/>
          </w:tcPr>
          <w:p w14:paraId="30136EF9" w14:textId="0B6B0ABE" w:rsidR="00C1105F" w:rsidRPr="006A4ABA" w:rsidRDefault="00C1105F" w:rsidP="00C1105F">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Bastion Host</w:t>
            </w:r>
          </w:p>
        </w:tc>
        <w:tc>
          <w:tcPr>
            <w:tcW w:w="1797" w:type="pct"/>
          </w:tcPr>
          <w:p w14:paraId="142FDCD3" w14:textId="77777777" w:rsidR="00C1105F" w:rsidRDefault="00C1105F" w:rsidP="00C1105F">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C1105F">
              <w:rPr>
                <w:rFonts w:asciiTheme="minorHAnsi" w:eastAsiaTheme="minorHAnsi" w:hAnsiTheme="minorHAnsi" w:cstheme="minorBidi"/>
                <w:sz w:val="22"/>
                <w:szCs w:val="22"/>
              </w:rPr>
              <w:t xml:space="preserve">Bastion hosts services must be limited to those necessary to support approved network functionality.  Such hosts must run current operating systems at current patch levels.  </w:t>
            </w:r>
          </w:p>
          <w:p w14:paraId="0B374746" w14:textId="77777777" w:rsidR="00C1105F" w:rsidRDefault="00C1105F" w:rsidP="00C1105F">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p>
          <w:p w14:paraId="74950E89" w14:textId="6287F0DB" w:rsidR="00C1105F" w:rsidRPr="006A4ABA" w:rsidRDefault="00C1105F" w:rsidP="00C1105F">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p>
        </w:tc>
        <w:tc>
          <w:tcPr>
            <w:tcW w:w="1697" w:type="pct"/>
          </w:tcPr>
          <w:p w14:paraId="155B93EF" w14:textId="77777777" w:rsidR="00C1105F" w:rsidRPr="006A4ABA" w:rsidRDefault="00C1105F" w:rsidP="00C1105F">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DA1E20" w14:paraId="6ED8221A" w14:textId="77777777" w:rsidTr="00F41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2DC9B220" w14:textId="0786C6A4" w:rsidR="00DA1E20" w:rsidRPr="00CD3BC2" w:rsidRDefault="00DA1E20" w:rsidP="00F4140D">
            <w:pPr>
              <w:pStyle w:val="TableText"/>
              <w:jc w:val="both"/>
              <w:rPr>
                <w:rFonts w:asciiTheme="minorHAnsi" w:eastAsiaTheme="minorHAnsi" w:hAnsiTheme="minorHAnsi" w:cstheme="minorBidi"/>
                <w:bCs w:val="0"/>
                <w:snapToGrid/>
                <w:sz w:val="22"/>
                <w:szCs w:val="22"/>
                <w:lang w:val="en-US"/>
              </w:rPr>
            </w:pPr>
            <w:r w:rsidRPr="00CD3BC2">
              <w:rPr>
                <w:rFonts w:asciiTheme="minorHAnsi" w:eastAsiaTheme="minorHAnsi" w:hAnsiTheme="minorHAnsi" w:cstheme="minorBidi"/>
                <w:bCs w:val="0"/>
                <w:snapToGrid/>
                <w:sz w:val="22"/>
                <w:szCs w:val="22"/>
                <w:lang w:val="en-US"/>
              </w:rPr>
              <w:lastRenderedPageBreak/>
              <w:t>Network Threat Mitigation</w:t>
            </w:r>
          </w:p>
        </w:tc>
        <w:tc>
          <w:tcPr>
            <w:tcW w:w="790" w:type="pct"/>
          </w:tcPr>
          <w:p w14:paraId="2DC34414" w14:textId="587F4623" w:rsidR="00DA1E20" w:rsidRPr="006A4ABA" w:rsidRDefault="00DA1E20"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6A4ABA">
              <w:rPr>
                <w:rFonts w:asciiTheme="minorHAnsi" w:eastAsiaTheme="minorHAnsi" w:hAnsiTheme="minorHAnsi" w:cstheme="minorBidi"/>
                <w:snapToGrid/>
                <w:sz w:val="22"/>
                <w:szCs w:val="22"/>
                <w:lang w:val="en-US"/>
              </w:rPr>
              <w:t>External Firewall</w:t>
            </w:r>
          </w:p>
        </w:tc>
        <w:tc>
          <w:tcPr>
            <w:tcW w:w="1797" w:type="pct"/>
          </w:tcPr>
          <w:p w14:paraId="37176D90" w14:textId="66B23077" w:rsidR="00DA1E20" w:rsidRPr="006A4ABA" w:rsidRDefault="00DA1E20" w:rsidP="00F4140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DA1E20">
              <w:rPr>
                <w:rFonts w:asciiTheme="minorHAnsi" w:eastAsiaTheme="minorHAnsi" w:hAnsiTheme="minorHAnsi" w:cstheme="minorBidi"/>
                <w:sz w:val="22"/>
                <w:szCs w:val="22"/>
              </w:rPr>
              <w:t>For critical services, external firewalls must be configured for high availability.</w:t>
            </w:r>
          </w:p>
        </w:tc>
        <w:tc>
          <w:tcPr>
            <w:tcW w:w="1697" w:type="pct"/>
          </w:tcPr>
          <w:p w14:paraId="18D2ECEE" w14:textId="77777777" w:rsidR="00DA1E20" w:rsidRPr="006A4ABA" w:rsidRDefault="00DA1E20"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A1E20" w14:paraId="2FDF745C" w14:textId="77777777" w:rsidTr="00F414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6885A7B6" w14:textId="251C7350" w:rsidR="00DA1E20" w:rsidRPr="00CD3BC2" w:rsidRDefault="00DA1E20" w:rsidP="00F4140D">
            <w:pPr>
              <w:pStyle w:val="TableText"/>
              <w:jc w:val="both"/>
              <w:rPr>
                <w:rFonts w:asciiTheme="minorHAnsi" w:eastAsiaTheme="minorHAnsi" w:hAnsiTheme="minorHAnsi" w:cstheme="minorBidi"/>
                <w:bCs w:val="0"/>
                <w:snapToGrid/>
                <w:sz w:val="22"/>
                <w:szCs w:val="22"/>
                <w:lang w:val="en-US"/>
              </w:rPr>
            </w:pPr>
            <w:r w:rsidRPr="00CD3BC2">
              <w:rPr>
                <w:rFonts w:asciiTheme="minorHAnsi" w:eastAsiaTheme="minorHAnsi" w:hAnsiTheme="minorHAnsi" w:cstheme="minorBidi"/>
                <w:bCs w:val="0"/>
                <w:snapToGrid/>
                <w:sz w:val="22"/>
                <w:szCs w:val="22"/>
                <w:lang w:val="en-US"/>
              </w:rPr>
              <w:t>Network Threat Mitigation</w:t>
            </w:r>
          </w:p>
        </w:tc>
        <w:tc>
          <w:tcPr>
            <w:tcW w:w="790" w:type="pct"/>
          </w:tcPr>
          <w:p w14:paraId="6A7FDA77" w14:textId="4F8081CE" w:rsidR="00DA1E20" w:rsidRPr="006A4ABA" w:rsidRDefault="00DA1E20"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6A4ABA">
              <w:rPr>
                <w:rFonts w:asciiTheme="minorHAnsi" w:eastAsiaTheme="minorHAnsi" w:hAnsiTheme="minorHAnsi" w:cstheme="minorBidi"/>
                <w:snapToGrid/>
                <w:sz w:val="22"/>
                <w:szCs w:val="22"/>
                <w:lang w:val="en-US"/>
              </w:rPr>
              <w:t>External Firewall</w:t>
            </w:r>
          </w:p>
        </w:tc>
        <w:tc>
          <w:tcPr>
            <w:tcW w:w="1797" w:type="pct"/>
          </w:tcPr>
          <w:p w14:paraId="1A454A26" w14:textId="280433E3" w:rsidR="00DA1E20" w:rsidRDefault="00DA1E20"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DA1E20">
              <w:rPr>
                <w:rFonts w:asciiTheme="minorHAnsi" w:eastAsiaTheme="minorHAnsi" w:hAnsiTheme="minorHAnsi" w:cstheme="minorBidi"/>
                <w:sz w:val="22"/>
                <w:szCs w:val="22"/>
              </w:rPr>
              <w:t xml:space="preserve">External firewalls must be restrictively configured to prevent all traffic, both inbound and outbound, except that which is specifically required, documented, and approved.  </w:t>
            </w:r>
          </w:p>
          <w:p w14:paraId="6F3A4196" w14:textId="77777777" w:rsidR="00DA1E20" w:rsidRDefault="00DA1E20"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p>
          <w:p w14:paraId="45ECEFE8" w14:textId="4EEAFEBF" w:rsidR="00DA1E20" w:rsidRPr="006A4ABA" w:rsidRDefault="00DA1E20"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DA1E20">
              <w:rPr>
                <w:rFonts w:asciiTheme="minorHAnsi" w:eastAsiaTheme="minorHAnsi" w:hAnsiTheme="minorHAnsi" w:cstheme="minorBidi"/>
                <w:sz w:val="22"/>
                <w:szCs w:val="22"/>
              </w:rPr>
              <w:t>The Bank prohibits the use of default policy configrations and vendor provided default accounts and/or passwords.</w:t>
            </w:r>
          </w:p>
        </w:tc>
        <w:tc>
          <w:tcPr>
            <w:tcW w:w="1697" w:type="pct"/>
          </w:tcPr>
          <w:p w14:paraId="2DBC679B" w14:textId="77777777" w:rsidR="00DA1E20" w:rsidRPr="006A4ABA" w:rsidRDefault="00DA1E20"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A86AA0" w14:paraId="2A827E41" w14:textId="77777777" w:rsidTr="00F41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43831EF1" w14:textId="77777777" w:rsidR="00DA1E20" w:rsidRPr="00CD3BC2" w:rsidRDefault="00DA1E20" w:rsidP="00F4140D">
            <w:pPr>
              <w:pStyle w:val="TableText"/>
              <w:jc w:val="both"/>
            </w:pPr>
            <w:r w:rsidRPr="00CD3BC2">
              <w:rPr>
                <w:rFonts w:asciiTheme="minorHAnsi" w:eastAsiaTheme="minorHAnsi" w:hAnsiTheme="minorHAnsi" w:cstheme="minorBidi"/>
                <w:bCs w:val="0"/>
                <w:snapToGrid/>
                <w:sz w:val="22"/>
                <w:szCs w:val="22"/>
                <w:lang w:val="en-US"/>
              </w:rPr>
              <w:t>Network Threat Mitigation</w:t>
            </w:r>
          </w:p>
        </w:tc>
        <w:tc>
          <w:tcPr>
            <w:tcW w:w="790" w:type="pct"/>
          </w:tcPr>
          <w:p w14:paraId="1846E8C8" w14:textId="77777777" w:rsidR="00DA1E20" w:rsidRPr="006A4ABA" w:rsidRDefault="00DA1E20"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6A4ABA">
              <w:rPr>
                <w:rFonts w:asciiTheme="minorHAnsi" w:eastAsiaTheme="minorHAnsi" w:hAnsiTheme="minorHAnsi" w:cstheme="minorBidi"/>
                <w:snapToGrid/>
                <w:sz w:val="22"/>
                <w:szCs w:val="22"/>
                <w:lang w:val="en-US"/>
              </w:rPr>
              <w:t>External Firewall</w:t>
            </w:r>
          </w:p>
        </w:tc>
        <w:tc>
          <w:tcPr>
            <w:tcW w:w="1797" w:type="pct"/>
          </w:tcPr>
          <w:p w14:paraId="735D0357" w14:textId="77777777" w:rsidR="00DA1E20" w:rsidRPr="006A4ABA" w:rsidRDefault="00DA1E20" w:rsidP="00F4140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A4ABA">
              <w:rPr>
                <w:rFonts w:asciiTheme="minorHAnsi" w:eastAsiaTheme="minorHAnsi" w:hAnsiTheme="minorHAnsi" w:cstheme="minorBidi"/>
                <w:sz w:val="22"/>
                <w:szCs w:val="22"/>
              </w:rPr>
              <w:t>Production and non-production environments shall be separated to prevent unauthorized access to changes to information assets.</w:t>
            </w:r>
          </w:p>
          <w:p w14:paraId="525613C5" w14:textId="77777777" w:rsidR="00DA1E20" w:rsidRPr="006A4ABA" w:rsidRDefault="00DA1E20" w:rsidP="00F4140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p>
          <w:p w14:paraId="4B414D73" w14:textId="77777777" w:rsidR="00DA1E20" w:rsidRPr="006A4ABA" w:rsidRDefault="00DA1E20" w:rsidP="00F4140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A4ABA">
              <w:rPr>
                <w:rFonts w:asciiTheme="minorHAnsi" w:eastAsiaTheme="minorHAnsi" w:hAnsiTheme="minorHAnsi" w:cstheme="minorBidi"/>
                <w:sz w:val="22"/>
                <w:szCs w:val="22"/>
              </w:rPr>
              <w:t>Separation of</w:t>
            </w:r>
            <w:r>
              <w:rPr>
                <w:rFonts w:asciiTheme="minorHAnsi" w:eastAsiaTheme="minorHAnsi" w:hAnsiTheme="minorHAnsi" w:cstheme="minorBidi"/>
                <w:sz w:val="22"/>
                <w:szCs w:val="22"/>
              </w:rPr>
              <w:t xml:space="preserve"> the environments may include: s</w:t>
            </w:r>
            <w:r w:rsidRPr="006A4ABA">
              <w:rPr>
                <w:rFonts w:asciiTheme="minorHAnsi" w:eastAsiaTheme="minorHAnsi" w:hAnsiTheme="minorHAnsi" w:cstheme="minorBidi"/>
                <w:sz w:val="22"/>
                <w:szCs w:val="22"/>
              </w:rPr>
              <w:t>tateful inspection firewalls, domain/realm authentication sources, and clear segregation of duties for personnel accessing these environments as part of their job duties.</w:t>
            </w:r>
          </w:p>
        </w:tc>
        <w:tc>
          <w:tcPr>
            <w:tcW w:w="1697" w:type="pct"/>
          </w:tcPr>
          <w:p w14:paraId="2345094C" w14:textId="77777777" w:rsidR="00DA1E20" w:rsidRPr="006A4ABA" w:rsidRDefault="00DA1E20"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A1E20" w14:paraId="1C7D545D" w14:textId="77777777" w:rsidTr="00F414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050CF49A" w14:textId="2023318E" w:rsidR="00DA1E20" w:rsidRPr="00CD3BC2" w:rsidRDefault="00DA1E20" w:rsidP="00F4140D">
            <w:pPr>
              <w:pStyle w:val="TableText"/>
              <w:jc w:val="both"/>
              <w:rPr>
                <w:rFonts w:asciiTheme="minorHAnsi" w:eastAsiaTheme="minorHAnsi" w:hAnsiTheme="minorHAnsi" w:cstheme="minorBidi"/>
                <w:bCs w:val="0"/>
                <w:snapToGrid/>
                <w:sz w:val="22"/>
                <w:szCs w:val="22"/>
                <w:lang w:val="en-US"/>
              </w:rPr>
            </w:pPr>
            <w:r w:rsidRPr="00CD3BC2">
              <w:rPr>
                <w:rFonts w:asciiTheme="minorHAnsi" w:eastAsiaTheme="minorHAnsi" w:hAnsiTheme="minorHAnsi" w:cstheme="minorBidi"/>
                <w:bCs w:val="0"/>
                <w:snapToGrid/>
                <w:sz w:val="22"/>
                <w:szCs w:val="22"/>
                <w:lang w:val="en-US"/>
              </w:rPr>
              <w:t>Network Threat Mitigation</w:t>
            </w:r>
          </w:p>
        </w:tc>
        <w:tc>
          <w:tcPr>
            <w:tcW w:w="790" w:type="pct"/>
          </w:tcPr>
          <w:p w14:paraId="5D107D07" w14:textId="0130C9A4" w:rsidR="00DA1E20" w:rsidRPr="006A4ABA" w:rsidRDefault="00DA1E20"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6A4ABA">
              <w:rPr>
                <w:rFonts w:asciiTheme="minorHAnsi" w:eastAsiaTheme="minorHAnsi" w:hAnsiTheme="minorHAnsi" w:cstheme="minorBidi"/>
                <w:snapToGrid/>
                <w:sz w:val="22"/>
                <w:szCs w:val="22"/>
                <w:lang w:val="en-US"/>
              </w:rPr>
              <w:t>External Firewall</w:t>
            </w:r>
          </w:p>
        </w:tc>
        <w:tc>
          <w:tcPr>
            <w:tcW w:w="1797" w:type="pct"/>
          </w:tcPr>
          <w:p w14:paraId="5C996183" w14:textId="79BA3A01" w:rsidR="00DA1E20" w:rsidRPr="006A4ABA" w:rsidRDefault="00DA1E20"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DA1E20">
              <w:rPr>
                <w:rFonts w:asciiTheme="minorHAnsi" w:eastAsiaTheme="minorHAnsi" w:hAnsiTheme="minorHAnsi" w:cstheme="minorBidi"/>
                <w:sz w:val="22"/>
                <w:szCs w:val="22"/>
              </w:rPr>
              <w:t>A dedicated grid/cluster is required for all PCI-DSS environments.</w:t>
            </w:r>
          </w:p>
        </w:tc>
        <w:tc>
          <w:tcPr>
            <w:tcW w:w="1697" w:type="pct"/>
          </w:tcPr>
          <w:p w14:paraId="033ED4FB" w14:textId="77777777" w:rsidR="00DA1E20" w:rsidRPr="006A4ABA" w:rsidRDefault="00DA1E20"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C1105F" w14:paraId="7A13E338" w14:textId="77777777" w:rsidTr="00F41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4CF61262" w14:textId="6800D64D" w:rsidR="00C1105F" w:rsidRPr="00CD3BC2" w:rsidRDefault="00C1105F" w:rsidP="00F4140D">
            <w:pPr>
              <w:pStyle w:val="TableText"/>
              <w:jc w:val="both"/>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Data Protection</w:t>
            </w:r>
          </w:p>
        </w:tc>
        <w:tc>
          <w:tcPr>
            <w:tcW w:w="790" w:type="pct"/>
          </w:tcPr>
          <w:p w14:paraId="172C1EAF" w14:textId="032A24AA" w:rsidR="00C1105F" w:rsidRPr="006A4ABA" w:rsidRDefault="00C1105F"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Web Services Security</w:t>
            </w:r>
          </w:p>
        </w:tc>
        <w:tc>
          <w:tcPr>
            <w:tcW w:w="1797" w:type="pct"/>
          </w:tcPr>
          <w:p w14:paraId="12A1D454" w14:textId="4AA6DBD7" w:rsidR="00C1105F" w:rsidRPr="00DA1E20" w:rsidRDefault="00C1105F" w:rsidP="00F4140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C1105F">
              <w:rPr>
                <w:rFonts w:asciiTheme="minorHAnsi" w:eastAsiaTheme="minorHAnsi" w:hAnsiTheme="minorHAnsi" w:cstheme="minorBidi"/>
                <w:sz w:val="22"/>
                <w:szCs w:val="22"/>
              </w:rPr>
              <w:t>All data used and stored in a cloud environment must be protected in compliance with the FTB Information Classification &amp; Handling Standard, and the FTB Access Management Standard requiring that the data must be secured based on least privilege access control, role-based access requirements, and monitored for inappropriate access, copying, and exfiltration.</w:t>
            </w:r>
          </w:p>
        </w:tc>
        <w:tc>
          <w:tcPr>
            <w:tcW w:w="1697" w:type="pct"/>
          </w:tcPr>
          <w:p w14:paraId="655B4932" w14:textId="77777777" w:rsidR="00C1105F" w:rsidRPr="006A4ABA" w:rsidRDefault="00C1105F"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C1105F" w14:paraId="16B0F2D8" w14:textId="77777777" w:rsidTr="00F414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3C04DA6C" w14:textId="1D61114D" w:rsidR="00C1105F" w:rsidRDefault="00C1105F" w:rsidP="00F4140D">
            <w:pPr>
              <w:pStyle w:val="TableText"/>
              <w:jc w:val="both"/>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Encryption</w:t>
            </w:r>
          </w:p>
        </w:tc>
        <w:tc>
          <w:tcPr>
            <w:tcW w:w="790" w:type="pct"/>
          </w:tcPr>
          <w:p w14:paraId="213C3229" w14:textId="2FE17FBB" w:rsidR="00C1105F" w:rsidRDefault="00C1105F"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SSL Acceleration</w:t>
            </w:r>
          </w:p>
        </w:tc>
        <w:tc>
          <w:tcPr>
            <w:tcW w:w="1797" w:type="pct"/>
          </w:tcPr>
          <w:p w14:paraId="7F64598B" w14:textId="77777777" w:rsidR="00C1105F" w:rsidRDefault="00C1105F"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FTB does not use SSL acceleration.  However, all Internetworking should use Secure HTTP.</w:t>
            </w:r>
          </w:p>
          <w:p w14:paraId="17B7F191" w14:textId="77777777" w:rsidR="00C1105F" w:rsidRDefault="00C1105F"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p>
          <w:p w14:paraId="06BAFB15" w14:textId="5DE34B28" w:rsidR="00C1105F" w:rsidRDefault="00C1105F"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C1105F">
              <w:rPr>
                <w:rFonts w:asciiTheme="minorHAnsi" w:eastAsiaTheme="minorHAnsi" w:hAnsiTheme="minorHAnsi" w:cstheme="minorBidi"/>
                <w:sz w:val="22"/>
                <w:szCs w:val="22"/>
              </w:rPr>
              <w:t xml:space="preserve">Under end-to-end data protection </w:t>
            </w:r>
            <w:r w:rsidRPr="00C1105F">
              <w:rPr>
                <w:rFonts w:asciiTheme="minorHAnsi" w:eastAsiaTheme="minorHAnsi" w:hAnsiTheme="minorHAnsi" w:cstheme="minorBidi"/>
                <w:sz w:val="22"/>
                <w:szCs w:val="22"/>
              </w:rPr>
              <w:lastRenderedPageBreak/>
              <w:t xml:space="preserve">principles, TLS encrypted traffic must be terminated on the target servers/services.  </w:t>
            </w:r>
          </w:p>
          <w:p w14:paraId="7B0FF04F" w14:textId="77777777" w:rsidR="00C1105F" w:rsidRDefault="00C1105F"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p>
          <w:p w14:paraId="1D5D08F7" w14:textId="2D830DDF" w:rsidR="00C1105F" w:rsidRPr="00C1105F" w:rsidRDefault="00C1105F" w:rsidP="00F4140D">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Pr>
                <w:rFonts w:asciiTheme="minorHAnsi" w:eastAsiaTheme="minorHAnsi" w:hAnsiTheme="minorHAnsi" w:cstheme="minorBidi"/>
                <w:sz w:val="22"/>
                <w:szCs w:val="22"/>
              </w:rPr>
              <w:t>Akamai FastDNS should be used for DNS resolution.</w:t>
            </w:r>
          </w:p>
        </w:tc>
        <w:tc>
          <w:tcPr>
            <w:tcW w:w="1697" w:type="pct"/>
          </w:tcPr>
          <w:p w14:paraId="152DBCCE" w14:textId="77777777" w:rsidR="00C1105F" w:rsidRPr="006A4ABA" w:rsidRDefault="00C1105F"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bl>
    <w:p w14:paraId="25A8CCAC" w14:textId="47CC135F" w:rsidR="002718F2" w:rsidRDefault="002718F2" w:rsidP="002718F2">
      <w:pPr>
        <w:jc w:val="both"/>
      </w:pPr>
    </w:p>
    <w:p w14:paraId="0FB092AB" w14:textId="77777777" w:rsidR="00D47388" w:rsidRDefault="00D47388" w:rsidP="00D47388">
      <w:pPr>
        <w:pStyle w:val="Heading3"/>
        <w:jc w:val="both"/>
      </w:pPr>
      <w:bookmarkStart w:id="24" w:name="_Toc484156504"/>
      <w:r>
        <w:t>Service Layer Controls</w:t>
      </w:r>
      <w:bookmarkEnd w:id="24"/>
    </w:p>
    <w:tbl>
      <w:tblPr>
        <w:tblStyle w:val="LightGrid-Accent3"/>
        <w:tblW w:w="5336" w:type="pct"/>
        <w:tblLayout w:type="fixed"/>
        <w:tblLook w:val="04A0" w:firstRow="1" w:lastRow="0" w:firstColumn="1" w:lastColumn="0" w:noHBand="0" w:noVBand="1"/>
      </w:tblPr>
      <w:tblGrid>
        <w:gridCol w:w="1463"/>
        <w:gridCol w:w="1615"/>
        <w:gridCol w:w="3673"/>
        <w:gridCol w:w="3469"/>
      </w:tblGrid>
      <w:tr w:rsidR="00D47388" w14:paraId="5DE2E9A3" w14:textId="77777777" w:rsidTr="00162C1F">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716" w:type="pct"/>
            <w:vAlign w:val="center"/>
          </w:tcPr>
          <w:p w14:paraId="03F753DC" w14:textId="77777777" w:rsidR="00D47388" w:rsidRPr="006A4ABA" w:rsidRDefault="00D47388" w:rsidP="00162C1F">
            <w:pPr>
              <w:pStyle w:val="TableHeading"/>
              <w:jc w:val="center"/>
              <w:rPr>
                <w:rFonts w:asciiTheme="minorHAnsi" w:hAnsiTheme="minorHAnsi"/>
                <w:b/>
                <w:sz w:val="22"/>
              </w:rPr>
            </w:pPr>
            <w:r w:rsidRPr="006A4ABA">
              <w:rPr>
                <w:rFonts w:asciiTheme="minorHAnsi" w:hAnsiTheme="minorHAnsi"/>
                <w:b/>
                <w:sz w:val="22"/>
              </w:rPr>
              <w:t>Domain</w:t>
            </w:r>
          </w:p>
        </w:tc>
        <w:tc>
          <w:tcPr>
            <w:tcW w:w="790" w:type="pct"/>
            <w:vAlign w:val="center"/>
          </w:tcPr>
          <w:p w14:paraId="4258D911" w14:textId="77777777" w:rsidR="00D47388" w:rsidRPr="006A4ABA" w:rsidRDefault="00D47388" w:rsidP="00162C1F">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sidRPr="006A4ABA">
              <w:rPr>
                <w:rFonts w:asciiTheme="minorHAnsi" w:hAnsiTheme="minorHAnsi"/>
                <w:b/>
                <w:sz w:val="22"/>
              </w:rPr>
              <w:t>Control</w:t>
            </w:r>
          </w:p>
        </w:tc>
        <w:tc>
          <w:tcPr>
            <w:tcW w:w="1797" w:type="pct"/>
            <w:vAlign w:val="center"/>
          </w:tcPr>
          <w:p w14:paraId="658C3937" w14:textId="77777777" w:rsidR="00D47388" w:rsidRPr="006A4ABA" w:rsidRDefault="00D47388" w:rsidP="00162C1F">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sidRPr="006A4ABA">
              <w:rPr>
                <w:rFonts w:asciiTheme="minorHAnsi" w:hAnsiTheme="minorHAnsi"/>
                <w:b/>
                <w:sz w:val="22"/>
              </w:rPr>
              <w:t>Requirement</w:t>
            </w:r>
          </w:p>
        </w:tc>
        <w:tc>
          <w:tcPr>
            <w:tcW w:w="1697" w:type="pct"/>
            <w:vAlign w:val="center"/>
          </w:tcPr>
          <w:p w14:paraId="4F7BDD3A" w14:textId="314CB8C9" w:rsidR="00D47388" w:rsidRPr="006A4ABA" w:rsidRDefault="00162C1F" w:rsidP="00162C1F">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Solution </w:t>
            </w:r>
            <w:r w:rsidR="00D47388" w:rsidRPr="006A4ABA">
              <w:rPr>
                <w:rFonts w:asciiTheme="minorHAnsi" w:hAnsiTheme="minorHAnsi"/>
                <w:b/>
                <w:sz w:val="22"/>
              </w:rPr>
              <w:t>Recommendation</w:t>
            </w:r>
          </w:p>
        </w:tc>
      </w:tr>
      <w:tr w:rsidR="00047A29" w14:paraId="58F1C191" w14:textId="77777777" w:rsidTr="00FA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14F0E6B2" w14:textId="4D9BB137" w:rsidR="00047A29" w:rsidRPr="006A4ABA" w:rsidRDefault="00047A29" w:rsidP="00D47388">
            <w:pPr>
              <w:pStyle w:val="TableText"/>
              <w:jc w:val="both"/>
              <w:rPr>
                <w:rFonts w:asciiTheme="minorHAnsi" w:hAnsiTheme="minorHAnsi"/>
                <w:sz w:val="22"/>
              </w:rPr>
            </w:pPr>
            <w:r>
              <w:rPr>
                <w:rFonts w:asciiTheme="minorHAnsi" w:hAnsiTheme="minorHAnsi"/>
                <w:sz w:val="22"/>
              </w:rPr>
              <w:t>IAM</w:t>
            </w:r>
          </w:p>
        </w:tc>
        <w:tc>
          <w:tcPr>
            <w:tcW w:w="790" w:type="pct"/>
          </w:tcPr>
          <w:p w14:paraId="78CF0584" w14:textId="68EA6724" w:rsidR="00047A29" w:rsidRPr="006A4ABA" w:rsidRDefault="00047A29"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Authentication</w:t>
            </w:r>
          </w:p>
        </w:tc>
        <w:tc>
          <w:tcPr>
            <w:tcW w:w="1797" w:type="pct"/>
          </w:tcPr>
          <w:p w14:paraId="39138467" w14:textId="16FB30A9" w:rsidR="00047A29" w:rsidRDefault="00047A29"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047A29">
              <w:rPr>
                <w:rFonts w:asciiTheme="minorHAnsi" w:eastAsiaTheme="minorHAnsi" w:hAnsiTheme="minorHAnsi" w:cstheme="minorBidi"/>
                <w:snapToGrid/>
                <w:sz w:val="22"/>
                <w:szCs w:val="22"/>
                <w:lang w:val="en-US"/>
              </w:rPr>
              <w:t>Existing user accounts must be used and provisioned for Cloud access in lieu of creating new accounts for current users.  New accounts must conform to Bank naming standards for login accounts.  This requirement will apply except in those cases in which a unique account is required in the Cloud environment.</w:t>
            </w:r>
          </w:p>
        </w:tc>
        <w:tc>
          <w:tcPr>
            <w:tcW w:w="1697" w:type="pct"/>
          </w:tcPr>
          <w:p w14:paraId="3CCB2907" w14:textId="77777777" w:rsidR="00047A29" w:rsidRPr="006A4ABA" w:rsidRDefault="00047A29"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047A29" w14:paraId="36A19E74" w14:textId="77777777" w:rsidTr="00FA7E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68F844EF" w14:textId="714887D4" w:rsidR="00047A29" w:rsidRPr="006A4ABA" w:rsidRDefault="00047A29" w:rsidP="00D47388">
            <w:pPr>
              <w:pStyle w:val="TableText"/>
              <w:jc w:val="both"/>
              <w:rPr>
                <w:rFonts w:asciiTheme="minorHAnsi" w:hAnsiTheme="minorHAnsi"/>
                <w:sz w:val="22"/>
              </w:rPr>
            </w:pPr>
            <w:r>
              <w:rPr>
                <w:rFonts w:asciiTheme="minorHAnsi" w:hAnsiTheme="minorHAnsi"/>
                <w:sz w:val="22"/>
              </w:rPr>
              <w:t>IAM</w:t>
            </w:r>
          </w:p>
        </w:tc>
        <w:tc>
          <w:tcPr>
            <w:tcW w:w="790" w:type="pct"/>
          </w:tcPr>
          <w:p w14:paraId="17796230" w14:textId="068FB8FE" w:rsidR="00047A29" w:rsidRPr="006A4ABA" w:rsidRDefault="00047A29"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Authentication</w:t>
            </w:r>
          </w:p>
        </w:tc>
        <w:tc>
          <w:tcPr>
            <w:tcW w:w="1797" w:type="pct"/>
          </w:tcPr>
          <w:p w14:paraId="26B88B5A" w14:textId="5C355F3D" w:rsidR="00047A29" w:rsidRDefault="00047A29" w:rsidP="00047A29">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047A29">
              <w:rPr>
                <w:rFonts w:asciiTheme="minorHAnsi" w:eastAsiaTheme="minorHAnsi" w:hAnsiTheme="minorHAnsi" w:cstheme="minorBidi"/>
                <w:snapToGrid/>
                <w:sz w:val="22"/>
                <w:szCs w:val="22"/>
                <w:lang w:val="en-US"/>
              </w:rPr>
              <w:t xml:space="preserve">Each user and process must be assigned a unique identifier that does not duplicate any current or previously used identifier.  All identifiers must be given a name that enables ready traceability to a responsible ID holder or process </w:t>
            </w:r>
            <w:r>
              <w:rPr>
                <w:rFonts w:asciiTheme="minorHAnsi" w:eastAsiaTheme="minorHAnsi" w:hAnsiTheme="minorHAnsi" w:cstheme="minorBidi"/>
                <w:snapToGrid/>
                <w:sz w:val="22"/>
                <w:szCs w:val="22"/>
                <w:lang w:val="en-US"/>
              </w:rPr>
              <w:t>name</w:t>
            </w:r>
            <w:r w:rsidRPr="00047A29">
              <w:rPr>
                <w:rFonts w:asciiTheme="minorHAnsi" w:eastAsiaTheme="minorHAnsi" w:hAnsiTheme="minorHAnsi" w:cstheme="minorBidi"/>
                <w:snapToGrid/>
                <w:sz w:val="22"/>
                <w:szCs w:val="22"/>
                <w:lang w:val="en-US"/>
              </w:rPr>
              <w:t xml:space="preserve">.  </w:t>
            </w:r>
          </w:p>
        </w:tc>
        <w:tc>
          <w:tcPr>
            <w:tcW w:w="1697" w:type="pct"/>
          </w:tcPr>
          <w:p w14:paraId="10C6D337" w14:textId="77777777" w:rsidR="00047A29" w:rsidRPr="006A4ABA" w:rsidRDefault="00047A29"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047A29" w14:paraId="6F1303BB" w14:textId="77777777" w:rsidTr="00FA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348A7F6F" w14:textId="4783150B" w:rsidR="00047A29" w:rsidRDefault="00047A29" w:rsidP="00D47388">
            <w:pPr>
              <w:pStyle w:val="TableText"/>
              <w:jc w:val="both"/>
              <w:rPr>
                <w:rFonts w:asciiTheme="minorHAnsi" w:hAnsiTheme="minorHAnsi"/>
                <w:sz w:val="22"/>
              </w:rPr>
            </w:pPr>
            <w:r>
              <w:rPr>
                <w:rFonts w:asciiTheme="minorHAnsi" w:hAnsiTheme="minorHAnsi"/>
                <w:sz w:val="22"/>
              </w:rPr>
              <w:t>IAM</w:t>
            </w:r>
          </w:p>
        </w:tc>
        <w:tc>
          <w:tcPr>
            <w:tcW w:w="790" w:type="pct"/>
          </w:tcPr>
          <w:p w14:paraId="404791FA" w14:textId="0ACB276F" w:rsidR="00047A29" w:rsidRDefault="00047A29"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Federation</w:t>
            </w:r>
          </w:p>
        </w:tc>
        <w:tc>
          <w:tcPr>
            <w:tcW w:w="1797" w:type="pct"/>
          </w:tcPr>
          <w:p w14:paraId="6F00E674" w14:textId="0CCBBE4D" w:rsidR="00353F2D" w:rsidRDefault="00047A29" w:rsidP="00353F2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Access to o</w:t>
            </w:r>
            <w:r w:rsidRPr="00047A29">
              <w:rPr>
                <w:rFonts w:asciiTheme="minorHAnsi" w:eastAsiaTheme="minorHAnsi" w:hAnsiTheme="minorHAnsi" w:cstheme="minorBidi"/>
                <w:snapToGrid/>
                <w:sz w:val="22"/>
                <w:szCs w:val="22"/>
                <w:lang w:val="en-US"/>
              </w:rPr>
              <w:t xml:space="preserve">ff-premise cloud platforms will be authenticated on-premise and the identity assertion will be passed to the </w:t>
            </w:r>
            <w:r>
              <w:rPr>
                <w:rFonts w:asciiTheme="minorHAnsi" w:eastAsiaTheme="minorHAnsi" w:hAnsiTheme="minorHAnsi" w:cstheme="minorBidi"/>
                <w:snapToGrid/>
                <w:sz w:val="22"/>
                <w:szCs w:val="22"/>
                <w:lang w:val="en-US"/>
              </w:rPr>
              <w:t xml:space="preserve">off-premise </w:t>
            </w:r>
            <w:r w:rsidRPr="00047A29">
              <w:rPr>
                <w:rFonts w:asciiTheme="minorHAnsi" w:eastAsiaTheme="minorHAnsi" w:hAnsiTheme="minorHAnsi" w:cstheme="minorBidi"/>
                <w:snapToGrid/>
                <w:sz w:val="22"/>
                <w:szCs w:val="22"/>
                <w:lang w:val="en-US"/>
              </w:rPr>
              <w:t>cloud service</w:t>
            </w:r>
            <w:r>
              <w:rPr>
                <w:rFonts w:asciiTheme="minorHAnsi" w:eastAsiaTheme="minorHAnsi" w:hAnsiTheme="minorHAnsi" w:cstheme="minorBidi"/>
                <w:snapToGrid/>
                <w:sz w:val="22"/>
                <w:szCs w:val="22"/>
                <w:lang w:val="en-US"/>
              </w:rPr>
              <w:t>.</w:t>
            </w:r>
            <w:r w:rsidR="00353F2D">
              <w:rPr>
                <w:rFonts w:asciiTheme="minorHAnsi" w:eastAsiaTheme="minorHAnsi" w:hAnsiTheme="minorHAnsi" w:cstheme="minorBidi"/>
                <w:snapToGrid/>
                <w:sz w:val="22"/>
                <w:szCs w:val="22"/>
                <w:lang w:val="en-US"/>
              </w:rPr>
              <w:t xml:space="preserve"> </w:t>
            </w:r>
          </w:p>
          <w:p w14:paraId="1095E4E2" w14:textId="77777777" w:rsidR="00353F2D" w:rsidRDefault="00353F2D" w:rsidP="00353F2D">
            <w:pPr>
              <w:pStyle w:val="TableText"/>
              <w:numPr>
                <w:ilvl w:val="0"/>
                <w:numId w:val="5"/>
              </w:numPr>
              <w:ind w:left="252" w:hanging="25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Web Services</w:t>
            </w:r>
          </w:p>
          <w:p w14:paraId="435E19CA" w14:textId="77777777" w:rsidR="00353F2D" w:rsidRDefault="00353F2D" w:rsidP="00353F2D">
            <w:pPr>
              <w:pStyle w:val="TableText"/>
              <w:numPr>
                <w:ilvl w:val="0"/>
                <w:numId w:val="5"/>
              </w:numPr>
              <w:ind w:left="252" w:hanging="25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Management/Administration Console / Power Shell</w:t>
            </w:r>
          </w:p>
          <w:p w14:paraId="14B7F6B2" w14:textId="3861DE37" w:rsidR="00353F2D" w:rsidRPr="00047A29" w:rsidRDefault="00353F2D" w:rsidP="00353F2D">
            <w:pPr>
              <w:pStyle w:val="TableText"/>
              <w:numPr>
                <w:ilvl w:val="0"/>
                <w:numId w:val="5"/>
              </w:numPr>
              <w:ind w:left="252" w:hanging="25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API Access</w:t>
            </w:r>
          </w:p>
        </w:tc>
        <w:tc>
          <w:tcPr>
            <w:tcW w:w="1697" w:type="pct"/>
          </w:tcPr>
          <w:p w14:paraId="707FBA17" w14:textId="77777777" w:rsidR="00047A29" w:rsidRPr="006A4ABA" w:rsidRDefault="00047A29"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047A29" w14:paraId="5C5FFFF3" w14:textId="77777777" w:rsidTr="00FA7E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3AD1A031" w14:textId="0CE2EEE2" w:rsidR="00047A29" w:rsidRPr="006A4ABA" w:rsidRDefault="00047A29" w:rsidP="00D47388">
            <w:pPr>
              <w:pStyle w:val="TableText"/>
              <w:jc w:val="both"/>
              <w:rPr>
                <w:rFonts w:asciiTheme="minorHAnsi" w:hAnsiTheme="minorHAnsi"/>
                <w:sz w:val="22"/>
              </w:rPr>
            </w:pPr>
            <w:r>
              <w:rPr>
                <w:rFonts w:asciiTheme="minorHAnsi" w:hAnsiTheme="minorHAnsi"/>
                <w:sz w:val="22"/>
              </w:rPr>
              <w:t>IAM</w:t>
            </w:r>
          </w:p>
        </w:tc>
        <w:tc>
          <w:tcPr>
            <w:tcW w:w="790" w:type="pct"/>
          </w:tcPr>
          <w:p w14:paraId="16FB5038" w14:textId="75DC029C" w:rsidR="00047A29" w:rsidRPr="006A4ABA" w:rsidRDefault="00047A29"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Authentication</w:t>
            </w:r>
          </w:p>
        </w:tc>
        <w:tc>
          <w:tcPr>
            <w:tcW w:w="1797" w:type="pct"/>
          </w:tcPr>
          <w:p w14:paraId="424134B5" w14:textId="5E1A6E68" w:rsidR="00047A29" w:rsidRDefault="00047A29"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047A29">
              <w:rPr>
                <w:rFonts w:asciiTheme="minorHAnsi" w:eastAsiaTheme="minorHAnsi" w:hAnsiTheme="minorHAnsi" w:cstheme="minorBidi"/>
                <w:snapToGrid/>
                <w:sz w:val="22"/>
                <w:szCs w:val="22"/>
                <w:lang w:val="en-US"/>
              </w:rPr>
              <w:t>User login authentication must be password based in compliance with current Bank password standards, or key-based where such functionality is available.</w:t>
            </w:r>
          </w:p>
        </w:tc>
        <w:tc>
          <w:tcPr>
            <w:tcW w:w="1697" w:type="pct"/>
          </w:tcPr>
          <w:p w14:paraId="5A8FDEB7" w14:textId="77777777" w:rsidR="00047A29" w:rsidRPr="006A4ABA" w:rsidRDefault="00047A29"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047A29" w14:paraId="423F1B50" w14:textId="77777777" w:rsidTr="00FA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5A8A2614" w14:textId="0A0791D3" w:rsidR="00047A29" w:rsidRDefault="00047A29" w:rsidP="00D47388">
            <w:pPr>
              <w:pStyle w:val="TableText"/>
              <w:jc w:val="both"/>
              <w:rPr>
                <w:rFonts w:asciiTheme="minorHAnsi" w:hAnsiTheme="minorHAnsi"/>
                <w:sz w:val="22"/>
              </w:rPr>
            </w:pPr>
            <w:r>
              <w:rPr>
                <w:rFonts w:asciiTheme="minorHAnsi" w:hAnsiTheme="minorHAnsi"/>
                <w:sz w:val="22"/>
              </w:rPr>
              <w:t>IAM</w:t>
            </w:r>
          </w:p>
        </w:tc>
        <w:tc>
          <w:tcPr>
            <w:tcW w:w="790" w:type="pct"/>
          </w:tcPr>
          <w:p w14:paraId="00E3AA55" w14:textId="5F72033F" w:rsidR="00047A29" w:rsidRDefault="00047A29"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Authentication</w:t>
            </w:r>
          </w:p>
        </w:tc>
        <w:tc>
          <w:tcPr>
            <w:tcW w:w="1797" w:type="pct"/>
          </w:tcPr>
          <w:p w14:paraId="390A22EC" w14:textId="1F7E4E93" w:rsidR="00047A29" w:rsidRPr="00047A29" w:rsidRDefault="00047A29" w:rsidP="00047A29">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Cloud service provider</w:t>
            </w:r>
            <w:r w:rsidRPr="00047A29">
              <w:rPr>
                <w:rFonts w:asciiTheme="minorHAnsi" w:eastAsiaTheme="minorHAnsi" w:hAnsiTheme="minorHAnsi" w:cstheme="minorBidi"/>
                <w:snapToGrid/>
                <w:sz w:val="22"/>
                <w:szCs w:val="22"/>
                <w:lang w:val="en-US"/>
              </w:rPr>
              <w:t xml:space="preserve"> personnel must not have any access to the resources, applications, services, or data that </w:t>
            </w:r>
            <w:r>
              <w:rPr>
                <w:rFonts w:asciiTheme="minorHAnsi" w:eastAsiaTheme="minorHAnsi" w:hAnsiTheme="minorHAnsi" w:cstheme="minorBidi"/>
                <w:snapToGrid/>
                <w:sz w:val="22"/>
                <w:szCs w:val="22"/>
                <w:lang w:val="en-US"/>
              </w:rPr>
              <w:t xml:space="preserve">the </w:t>
            </w:r>
            <w:r>
              <w:rPr>
                <w:rFonts w:asciiTheme="minorHAnsi" w:eastAsiaTheme="minorHAnsi" w:hAnsiTheme="minorHAnsi" w:cstheme="minorBidi"/>
                <w:snapToGrid/>
                <w:sz w:val="22"/>
                <w:szCs w:val="22"/>
                <w:lang w:val="en-US"/>
              </w:rPr>
              <w:lastRenderedPageBreak/>
              <w:t>Bank</w:t>
            </w:r>
            <w:r w:rsidRPr="00047A29">
              <w:rPr>
                <w:rFonts w:asciiTheme="minorHAnsi" w:eastAsiaTheme="minorHAnsi" w:hAnsiTheme="minorHAnsi" w:cstheme="minorBidi"/>
                <w:snapToGrid/>
                <w:sz w:val="22"/>
                <w:szCs w:val="22"/>
                <w:lang w:val="en-US"/>
              </w:rPr>
              <w:t xml:space="preserve"> builds or manages and maintains the CSP environment.</w:t>
            </w:r>
          </w:p>
        </w:tc>
        <w:tc>
          <w:tcPr>
            <w:tcW w:w="1697" w:type="pct"/>
          </w:tcPr>
          <w:p w14:paraId="54EA795F" w14:textId="77777777" w:rsidR="00047A29" w:rsidRPr="006A4ABA" w:rsidRDefault="00047A29"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047A29" w14:paraId="7470D506" w14:textId="77777777" w:rsidTr="00FA7E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686FC1C8" w14:textId="27A93926" w:rsidR="00047A29" w:rsidRDefault="00047A29" w:rsidP="00D47388">
            <w:pPr>
              <w:pStyle w:val="TableText"/>
              <w:jc w:val="both"/>
              <w:rPr>
                <w:rFonts w:asciiTheme="minorHAnsi" w:hAnsiTheme="minorHAnsi"/>
                <w:sz w:val="22"/>
              </w:rPr>
            </w:pPr>
            <w:r>
              <w:rPr>
                <w:rFonts w:asciiTheme="minorHAnsi" w:hAnsiTheme="minorHAnsi"/>
                <w:sz w:val="22"/>
              </w:rPr>
              <w:lastRenderedPageBreak/>
              <w:t>IAM</w:t>
            </w:r>
          </w:p>
        </w:tc>
        <w:tc>
          <w:tcPr>
            <w:tcW w:w="790" w:type="pct"/>
          </w:tcPr>
          <w:p w14:paraId="226A0E85" w14:textId="220224EC" w:rsidR="00047A29" w:rsidRDefault="00047A29"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Authentication</w:t>
            </w:r>
          </w:p>
        </w:tc>
        <w:tc>
          <w:tcPr>
            <w:tcW w:w="1797" w:type="pct"/>
          </w:tcPr>
          <w:p w14:paraId="59BBB744" w14:textId="026C7BCE" w:rsidR="00047A29" w:rsidRDefault="00047A29" w:rsidP="00047A29">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047A29">
              <w:rPr>
                <w:rFonts w:asciiTheme="minorHAnsi" w:eastAsiaTheme="minorHAnsi" w:hAnsiTheme="minorHAnsi" w:cstheme="minorBidi"/>
                <w:snapToGrid/>
                <w:sz w:val="22"/>
                <w:szCs w:val="22"/>
                <w:lang w:val="en-US"/>
              </w:rPr>
              <w:t>Multi-factor authentication techniques must be implemented for remote user access to cloud services and functionality.</w:t>
            </w:r>
          </w:p>
        </w:tc>
        <w:tc>
          <w:tcPr>
            <w:tcW w:w="1697" w:type="pct"/>
          </w:tcPr>
          <w:p w14:paraId="11729954" w14:textId="77777777" w:rsidR="00047A29" w:rsidRPr="006A4ABA" w:rsidRDefault="00047A29"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427369" w14:paraId="4FCF3ED3" w14:textId="77777777" w:rsidTr="00FA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6374592C" w14:textId="5CAA1259" w:rsidR="00427369" w:rsidRDefault="00427369" w:rsidP="00D47388">
            <w:pPr>
              <w:pStyle w:val="TableText"/>
              <w:jc w:val="both"/>
              <w:rPr>
                <w:rFonts w:asciiTheme="minorHAnsi" w:hAnsiTheme="minorHAnsi"/>
                <w:sz w:val="22"/>
              </w:rPr>
            </w:pPr>
            <w:r>
              <w:rPr>
                <w:rFonts w:asciiTheme="minorHAnsi" w:hAnsiTheme="minorHAnsi"/>
                <w:sz w:val="22"/>
              </w:rPr>
              <w:t xml:space="preserve">IAM </w:t>
            </w:r>
          </w:p>
        </w:tc>
        <w:tc>
          <w:tcPr>
            <w:tcW w:w="790" w:type="pct"/>
          </w:tcPr>
          <w:p w14:paraId="018DDD9B" w14:textId="67C0B659" w:rsidR="00427369" w:rsidRDefault="00427369"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Elevated Privilege</w:t>
            </w:r>
          </w:p>
        </w:tc>
        <w:tc>
          <w:tcPr>
            <w:tcW w:w="1797" w:type="pct"/>
          </w:tcPr>
          <w:p w14:paraId="653BF66D" w14:textId="77777777" w:rsidR="00427369" w:rsidRDefault="00427369" w:rsidP="00427369">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427369">
              <w:rPr>
                <w:rFonts w:asciiTheme="minorHAnsi" w:eastAsiaTheme="minorHAnsi" w:hAnsiTheme="minorHAnsi" w:cstheme="minorBidi"/>
                <w:snapToGrid/>
                <w:sz w:val="22"/>
                <w:szCs w:val="22"/>
                <w:lang w:val="en-US"/>
              </w:rPr>
              <w:t xml:space="preserve">Elevated privileges must be restricted.  </w:t>
            </w:r>
          </w:p>
          <w:p w14:paraId="17CDAC0C" w14:textId="77777777" w:rsidR="00427369" w:rsidRDefault="00427369" w:rsidP="00427369">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484E0893" w14:textId="59E886E1" w:rsidR="00427369" w:rsidRDefault="00A82AFC" w:rsidP="00427369">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 xml:space="preserve">No user or process may </w:t>
            </w:r>
            <w:r w:rsidR="00427369" w:rsidRPr="00427369">
              <w:rPr>
                <w:rFonts w:asciiTheme="minorHAnsi" w:eastAsiaTheme="minorHAnsi" w:hAnsiTheme="minorHAnsi" w:cstheme="minorBidi"/>
                <w:snapToGrid/>
                <w:sz w:val="22"/>
                <w:szCs w:val="22"/>
                <w:lang w:val="en-US"/>
              </w:rPr>
              <w:t>have normally elevated privileges without a clearly proven and approved need.  Approval</w:t>
            </w:r>
            <w:r>
              <w:rPr>
                <w:rFonts w:asciiTheme="minorHAnsi" w:eastAsiaTheme="minorHAnsi" w:hAnsiTheme="minorHAnsi" w:cstheme="minorBidi"/>
                <w:snapToGrid/>
                <w:sz w:val="22"/>
                <w:szCs w:val="22"/>
                <w:lang w:val="en-US"/>
              </w:rPr>
              <w:t xml:space="preserve"> for such privilege</w:t>
            </w:r>
            <w:r w:rsidR="00427369" w:rsidRPr="00427369">
              <w:rPr>
                <w:rFonts w:asciiTheme="minorHAnsi" w:eastAsiaTheme="minorHAnsi" w:hAnsiTheme="minorHAnsi" w:cstheme="minorBidi"/>
                <w:snapToGrid/>
                <w:sz w:val="22"/>
                <w:szCs w:val="22"/>
                <w:lang w:val="en-US"/>
              </w:rPr>
              <w:t xml:space="preserve"> must be received from </w:t>
            </w:r>
            <w:r>
              <w:rPr>
                <w:rFonts w:asciiTheme="minorHAnsi" w:eastAsiaTheme="minorHAnsi" w:hAnsiTheme="minorHAnsi" w:cstheme="minorBidi"/>
                <w:snapToGrid/>
                <w:sz w:val="22"/>
                <w:szCs w:val="22"/>
                <w:lang w:val="en-US"/>
              </w:rPr>
              <w:t xml:space="preserve">Bank </w:t>
            </w:r>
            <w:r w:rsidR="00427369" w:rsidRPr="00427369">
              <w:rPr>
                <w:rFonts w:asciiTheme="minorHAnsi" w:eastAsiaTheme="minorHAnsi" w:hAnsiTheme="minorHAnsi" w:cstheme="minorBidi"/>
                <w:snapToGrid/>
                <w:sz w:val="22"/>
                <w:szCs w:val="22"/>
                <w:lang w:val="en-US"/>
              </w:rPr>
              <w:t xml:space="preserve">Risk, Compliance, and Information Security.  </w:t>
            </w:r>
          </w:p>
          <w:p w14:paraId="7B68974F" w14:textId="77777777" w:rsidR="00427369" w:rsidRDefault="00427369" w:rsidP="00427369">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3A7B3703" w14:textId="64E3E715" w:rsidR="00427369" w:rsidRPr="00427369" w:rsidRDefault="00427369" w:rsidP="00427369">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427369">
              <w:rPr>
                <w:rFonts w:asciiTheme="minorHAnsi" w:eastAsiaTheme="minorHAnsi" w:hAnsiTheme="minorHAnsi" w:cstheme="minorBidi"/>
                <w:snapToGrid/>
                <w:sz w:val="22"/>
                <w:szCs w:val="22"/>
                <w:lang w:val="en-US"/>
              </w:rPr>
              <w:t xml:space="preserve">"Break Glass" procedures must be established to enable elevated privilege on an emergency basis, governed by </w:t>
            </w:r>
            <w:r>
              <w:rPr>
                <w:rFonts w:asciiTheme="minorHAnsi" w:eastAsiaTheme="minorHAnsi" w:hAnsiTheme="minorHAnsi" w:cstheme="minorBidi"/>
                <w:snapToGrid/>
                <w:sz w:val="22"/>
                <w:szCs w:val="22"/>
                <w:lang w:val="en-US"/>
              </w:rPr>
              <w:t xml:space="preserve">the Bank </w:t>
            </w:r>
            <w:r w:rsidRPr="00427369">
              <w:rPr>
                <w:rFonts w:asciiTheme="minorHAnsi" w:eastAsiaTheme="minorHAnsi" w:hAnsiTheme="minorHAnsi" w:cstheme="minorBidi"/>
                <w:snapToGrid/>
                <w:sz w:val="22"/>
                <w:szCs w:val="22"/>
                <w:lang w:val="en-US"/>
              </w:rPr>
              <w:t>Problem Management Procedures and Protocols.</w:t>
            </w:r>
          </w:p>
        </w:tc>
        <w:tc>
          <w:tcPr>
            <w:tcW w:w="1697" w:type="pct"/>
          </w:tcPr>
          <w:p w14:paraId="23FA2E4E" w14:textId="77777777" w:rsidR="00427369" w:rsidRPr="006A4ABA" w:rsidRDefault="00427369"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427369" w14:paraId="70049917" w14:textId="77777777" w:rsidTr="00FA7E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796C0DD7" w14:textId="7B71F80B" w:rsidR="00427369" w:rsidRDefault="00427369" w:rsidP="00D47388">
            <w:pPr>
              <w:pStyle w:val="TableText"/>
              <w:jc w:val="both"/>
              <w:rPr>
                <w:rFonts w:asciiTheme="minorHAnsi" w:hAnsiTheme="minorHAnsi"/>
                <w:sz w:val="22"/>
              </w:rPr>
            </w:pPr>
            <w:r>
              <w:rPr>
                <w:rFonts w:asciiTheme="minorHAnsi" w:hAnsiTheme="minorHAnsi"/>
                <w:sz w:val="22"/>
              </w:rPr>
              <w:t>IAM</w:t>
            </w:r>
          </w:p>
        </w:tc>
        <w:tc>
          <w:tcPr>
            <w:tcW w:w="790" w:type="pct"/>
          </w:tcPr>
          <w:p w14:paraId="415BE518" w14:textId="5E45C564" w:rsidR="00427369" w:rsidRDefault="00427369"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Provisioning</w:t>
            </w:r>
          </w:p>
        </w:tc>
        <w:tc>
          <w:tcPr>
            <w:tcW w:w="1797" w:type="pct"/>
          </w:tcPr>
          <w:p w14:paraId="7D70AA73" w14:textId="423E6C9B" w:rsidR="00427369" w:rsidRPr="00047A29" w:rsidRDefault="00427369" w:rsidP="00427369">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427369">
              <w:rPr>
                <w:rFonts w:asciiTheme="minorHAnsi" w:eastAsiaTheme="minorHAnsi" w:hAnsiTheme="minorHAnsi" w:cstheme="minorBidi"/>
                <w:snapToGrid/>
                <w:sz w:val="22"/>
                <w:szCs w:val="22"/>
                <w:lang w:val="en-US"/>
              </w:rPr>
              <w:t>Provisioning of accounts and access must comply with Bank Information Security service level and operating level agreements. User accounts must not be re-used.</w:t>
            </w:r>
          </w:p>
        </w:tc>
        <w:tc>
          <w:tcPr>
            <w:tcW w:w="1697" w:type="pct"/>
          </w:tcPr>
          <w:p w14:paraId="6647EAB9" w14:textId="77777777" w:rsidR="00427369" w:rsidRPr="006A4ABA" w:rsidRDefault="00427369"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106B1A" w14:paraId="4F99F235" w14:textId="77777777" w:rsidTr="00FA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47999B74" w14:textId="5FEDBAA3" w:rsidR="00106B1A" w:rsidRDefault="00106B1A" w:rsidP="00D47388">
            <w:pPr>
              <w:pStyle w:val="TableText"/>
              <w:jc w:val="both"/>
              <w:rPr>
                <w:rFonts w:asciiTheme="minorHAnsi" w:hAnsiTheme="minorHAnsi"/>
                <w:sz w:val="22"/>
              </w:rPr>
            </w:pPr>
            <w:r>
              <w:rPr>
                <w:rFonts w:asciiTheme="minorHAnsi" w:hAnsiTheme="minorHAnsi"/>
                <w:sz w:val="22"/>
              </w:rPr>
              <w:t>IAM</w:t>
            </w:r>
          </w:p>
        </w:tc>
        <w:tc>
          <w:tcPr>
            <w:tcW w:w="790" w:type="pct"/>
          </w:tcPr>
          <w:p w14:paraId="6AED8DD3" w14:textId="3E1DE1D2" w:rsidR="00106B1A" w:rsidRDefault="00106B1A"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De-Provisioning</w:t>
            </w:r>
          </w:p>
        </w:tc>
        <w:tc>
          <w:tcPr>
            <w:tcW w:w="1797" w:type="pct"/>
          </w:tcPr>
          <w:p w14:paraId="3666CBF1" w14:textId="6EC01098" w:rsidR="00106B1A" w:rsidRPr="00427369" w:rsidRDefault="00106B1A" w:rsidP="00427369">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106B1A">
              <w:rPr>
                <w:rFonts w:asciiTheme="minorHAnsi" w:eastAsiaTheme="minorHAnsi" w:hAnsiTheme="minorHAnsi" w:cstheme="minorBidi"/>
                <w:snapToGrid/>
                <w:sz w:val="22"/>
                <w:szCs w:val="22"/>
                <w:lang w:val="en-US"/>
              </w:rPr>
              <w:t>Terminated/Obsolete accounts must be disabled immediately on notification.  The account must be retained in a disabeld state for forensic purposes for a period of at least 90-days. User accounts must not be re-used.</w:t>
            </w:r>
          </w:p>
        </w:tc>
        <w:tc>
          <w:tcPr>
            <w:tcW w:w="1697" w:type="pct"/>
          </w:tcPr>
          <w:p w14:paraId="20AAB2CC" w14:textId="77777777" w:rsidR="00106B1A" w:rsidRPr="006A4ABA" w:rsidRDefault="00106B1A"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A3B87" w14:paraId="6D6F2714" w14:textId="77777777" w:rsidTr="00DA3B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6B7F9875" w14:textId="77777777" w:rsidR="00DA3B87" w:rsidRDefault="00DA3B87" w:rsidP="00F4140D">
            <w:pPr>
              <w:pStyle w:val="TableText"/>
              <w:rPr>
                <w:rFonts w:asciiTheme="minorHAnsi" w:hAnsiTheme="minorHAnsi"/>
              </w:rPr>
            </w:pPr>
            <w:r>
              <w:rPr>
                <w:rFonts w:asciiTheme="minorHAnsi" w:hAnsiTheme="minorHAnsi"/>
              </w:rPr>
              <w:t>Trusted Platform</w:t>
            </w:r>
          </w:p>
        </w:tc>
        <w:tc>
          <w:tcPr>
            <w:tcW w:w="790" w:type="pct"/>
          </w:tcPr>
          <w:p w14:paraId="1908AEF3" w14:textId="77777777" w:rsidR="00DA3B87" w:rsidRDefault="00DA3B87" w:rsidP="00F4140D">
            <w:pPr>
              <w:pStyle w:val="TableText"/>
              <w:cnfStyle w:val="000000010000" w:firstRow="0" w:lastRow="0" w:firstColumn="0" w:lastColumn="0" w:oddVBand="0" w:evenVBand="0" w:oddHBand="0" w:evenHBand="1" w:firstRowFirstColumn="0" w:firstRowLastColumn="0" w:lastRowFirstColumn="0" w:lastRowLastColumn="0"/>
            </w:pPr>
            <w:r>
              <w:t>Asset Lifecycle Management</w:t>
            </w:r>
          </w:p>
        </w:tc>
        <w:tc>
          <w:tcPr>
            <w:tcW w:w="1797" w:type="pct"/>
          </w:tcPr>
          <w:p w14:paraId="7D2C7013" w14:textId="77777777" w:rsidR="00DA3B87" w:rsidRDefault="00DA3B87"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DA3B87">
              <w:rPr>
                <w:rFonts w:asciiTheme="minorHAnsi" w:eastAsiaTheme="minorHAnsi" w:hAnsiTheme="minorHAnsi" w:cstheme="minorBidi"/>
                <w:snapToGrid/>
                <w:sz w:val="22"/>
                <w:szCs w:val="22"/>
                <w:lang w:val="en-US"/>
              </w:rPr>
              <w:t>Provide the capability for the bank to adopt and use Asset Lifecycle Management (ALM) tools</w:t>
            </w:r>
            <w:r>
              <w:rPr>
                <w:rFonts w:asciiTheme="minorHAnsi" w:eastAsiaTheme="minorHAnsi" w:hAnsiTheme="minorHAnsi" w:cstheme="minorBidi"/>
                <w:snapToGrid/>
                <w:sz w:val="22"/>
                <w:szCs w:val="22"/>
                <w:lang w:val="en-US"/>
              </w:rPr>
              <w:t xml:space="preserve"> and processes</w:t>
            </w:r>
            <w:r w:rsidRPr="00DA3B87">
              <w:rPr>
                <w:rFonts w:asciiTheme="minorHAnsi" w:eastAsiaTheme="minorHAnsi" w:hAnsiTheme="minorHAnsi" w:cstheme="minorBidi"/>
                <w:snapToGrid/>
                <w:sz w:val="22"/>
                <w:szCs w:val="22"/>
                <w:lang w:val="en-US"/>
              </w:rPr>
              <w:t xml:space="preserve"> to manage cloud a</w:t>
            </w:r>
            <w:r>
              <w:rPr>
                <w:rFonts w:asciiTheme="minorHAnsi" w:eastAsiaTheme="minorHAnsi" w:hAnsiTheme="minorHAnsi" w:cstheme="minorBidi"/>
                <w:snapToGrid/>
                <w:sz w:val="22"/>
                <w:szCs w:val="22"/>
                <w:lang w:val="en-US"/>
              </w:rPr>
              <w:t>ssets, and maintain the same in the face of</w:t>
            </w:r>
            <w:r w:rsidRPr="00DA3B87">
              <w:rPr>
                <w:rFonts w:asciiTheme="minorHAnsi" w:eastAsiaTheme="minorHAnsi" w:hAnsiTheme="minorHAnsi" w:cstheme="minorBidi"/>
                <w:snapToGrid/>
                <w:sz w:val="22"/>
                <w:szCs w:val="22"/>
                <w:lang w:val="en-US"/>
              </w:rPr>
              <w:t xml:space="preserve"> dynamic cloud scaling.</w:t>
            </w:r>
          </w:p>
        </w:tc>
        <w:tc>
          <w:tcPr>
            <w:tcW w:w="1697" w:type="pct"/>
          </w:tcPr>
          <w:p w14:paraId="2CD473E7" w14:textId="77777777" w:rsidR="00DA3B87" w:rsidRPr="006A4ABA" w:rsidRDefault="00DA3B87" w:rsidP="00F4140D">
            <w:pPr>
              <w:pStyle w:val="TableText"/>
              <w:keepN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DA3B87" w14:paraId="6B10F02B" w14:textId="77777777" w:rsidTr="00DA3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5C3B1304" w14:textId="77777777" w:rsidR="00DA3B87" w:rsidRDefault="00DA3B87" w:rsidP="00F4140D">
            <w:pPr>
              <w:pStyle w:val="TableText"/>
              <w:rPr>
                <w:rFonts w:asciiTheme="minorHAnsi" w:hAnsiTheme="minorHAnsi"/>
              </w:rPr>
            </w:pPr>
            <w:r>
              <w:rPr>
                <w:rFonts w:asciiTheme="minorHAnsi" w:hAnsiTheme="minorHAnsi"/>
              </w:rPr>
              <w:t>Trusted Platform</w:t>
            </w:r>
          </w:p>
        </w:tc>
        <w:tc>
          <w:tcPr>
            <w:tcW w:w="790" w:type="pct"/>
          </w:tcPr>
          <w:p w14:paraId="615557BE" w14:textId="77777777" w:rsidR="00DA3B87" w:rsidRDefault="00DA3B87" w:rsidP="00F4140D">
            <w:pPr>
              <w:pStyle w:val="TableText"/>
              <w:cnfStyle w:val="000000100000" w:firstRow="0" w:lastRow="0" w:firstColumn="0" w:lastColumn="0" w:oddVBand="0" w:evenVBand="0" w:oddHBand="1" w:evenHBand="0" w:firstRowFirstColumn="0" w:firstRowLastColumn="0" w:lastRowFirstColumn="0" w:lastRowLastColumn="0"/>
            </w:pPr>
            <w:r>
              <w:t>Configuration Management</w:t>
            </w:r>
          </w:p>
        </w:tc>
        <w:tc>
          <w:tcPr>
            <w:tcW w:w="1797" w:type="pct"/>
          </w:tcPr>
          <w:p w14:paraId="22140551" w14:textId="77777777" w:rsidR="00DA3B87" w:rsidRDefault="00DA3B87"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DA3B87">
              <w:rPr>
                <w:rFonts w:asciiTheme="minorHAnsi" w:eastAsiaTheme="minorHAnsi" w:hAnsiTheme="minorHAnsi" w:cstheme="minorBidi"/>
                <w:snapToGrid/>
                <w:sz w:val="22"/>
                <w:szCs w:val="22"/>
                <w:lang w:val="en-US"/>
              </w:rPr>
              <w:t xml:space="preserve">Server builds should be based on established and pre-approved baseline security configurations with automated configuration validation on build and on a regular schedule </w:t>
            </w:r>
            <w:r w:rsidRPr="00DA3B87">
              <w:rPr>
                <w:rFonts w:asciiTheme="minorHAnsi" w:eastAsiaTheme="minorHAnsi" w:hAnsiTheme="minorHAnsi" w:cstheme="minorBidi"/>
                <w:snapToGrid/>
                <w:sz w:val="22"/>
                <w:szCs w:val="22"/>
                <w:lang w:val="en-US"/>
              </w:rPr>
              <w:lastRenderedPageBreak/>
              <w:t>thereafter.</w:t>
            </w:r>
          </w:p>
        </w:tc>
        <w:tc>
          <w:tcPr>
            <w:tcW w:w="1697" w:type="pct"/>
          </w:tcPr>
          <w:p w14:paraId="751CC07A" w14:textId="77777777" w:rsidR="00DA3B87" w:rsidRPr="006A4ABA" w:rsidRDefault="00DA3B87" w:rsidP="00F4140D">
            <w:pPr>
              <w:pStyle w:val="TableText"/>
              <w:keepN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565A15" w14:paraId="07400041" w14:textId="77777777" w:rsidTr="00DA3B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0B76E2DB" w14:textId="3D5672BD" w:rsidR="00565A15" w:rsidRPr="006A4ABA" w:rsidRDefault="00565A15" w:rsidP="00F4140D">
            <w:pPr>
              <w:pStyle w:val="TableText"/>
              <w:jc w:val="both"/>
              <w:rPr>
                <w:rFonts w:asciiTheme="minorHAnsi" w:hAnsiTheme="minorHAnsi"/>
                <w:sz w:val="22"/>
              </w:rPr>
            </w:pPr>
            <w:r>
              <w:rPr>
                <w:rFonts w:asciiTheme="minorHAnsi" w:hAnsiTheme="minorHAnsi"/>
                <w:sz w:val="22"/>
              </w:rPr>
              <w:lastRenderedPageBreak/>
              <w:t>Trusted Platform</w:t>
            </w:r>
          </w:p>
        </w:tc>
        <w:tc>
          <w:tcPr>
            <w:tcW w:w="790" w:type="pct"/>
          </w:tcPr>
          <w:p w14:paraId="6AE999B6" w14:textId="387C99AF" w:rsidR="00565A15" w:rsidRPr="006A4ABA" w:rsidRDefault="00565A15"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Performance Management</w:t>
            </w:r>
          </w:p>
        </w:tc>
        <w:tc>
          <w:tcPr>
            <w:tcW w:w="1797" w:type="pct"/>
          </w:tcPr>
          <w:p w14:paraId="1EBAD720" w14:textId="42F53BAA" w:rsidR="00565A15" w:rsidRDefault="00565A15"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565A15">
              <w:rPr>
                <w:rFonts w:asciiTheme="minorHAnsi" w:eastAsiaTheme="minorHAnsi" w:hAnsiTheme="minorHAnsi" w:cstheme="minorBidi"/>
                <w:snapToGrid/>
                <w:sz w:val="22"/>
                <w:szCs w:val="22"/>
                <w:lang w:val="en-US"/>
              </w:rPr>
              <w:t>Performance management and tuning must not negate or impair the operation or performance of information security solutions.</w:t>
            </w:r>
          </w:p>
        </w:tc>
        <w:tc>
          <w:tcPr>
            <w:tcW w:w="1697" w:type="pct"/>
          </w:tcPr>
          <w:p w14:paraId="00DBB1C8" w14:textId="77777777" w:rsidR="00565A15" w:rsidRPr="006A4ABA" w:rsidRDefault="00565A15"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822DEA" w14:paraId="35B6FB22" w14:textId="77777777" w:rsidTr="00DA3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02A26057" w14:textId="47CD1DBE" w:rsidR="00822DEA" w:rsidRPr="006A4ABA" w:rsidRDefault="00822DEA" w:rsidP="00822DEA">
            <w:pPr>
              <w:pStyle w:val="TableText"/>
              <w:rPr>
                <w:rFonts w:asciiTheme="minorHAnsi" w:hAnsiTheme="minorHAnsi"/>
                <w:sz w:val="22"/>
              </w:rPr>
            </w:pPr>
            <w:r>
              <w:rPr>
                <w:rFonts w:asciiTheme="minorHAnsi" w:hAnsiTheme="minorHAnsi"/>
                <w:sz w:val="22"/>
              </w:rPr>
              <w:t>Data Loss Prevention</w:t>
            </w:r>
          </w:p>
        </w:tc>
        <w:tc>
          <w:tcPr>
            <w:tcW w:w="790" w:type="pct"/>
          </w:tcPr>
          <w:p w14:paraId="2A56AE04" w14:textId="22FAEC6C" w:rsidR="00822DEA" w:rsidRPr="006A4ABA" w:rsidRDefault="00822DEA" w:rsidP="00822DE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Secure Messaging</w:t>
            </w:r>
          </w:p>
        </w:tc>
        <w:tc>
          <w:tcPr>
            <w:tcW w:w="1797" w:type="pct"/>
          </w:tcPr>
          <w:p w14:paraId="7FB0F309" w14:textId="77777777" w:rsidR="00822DEA" w:rsidRDefault="00822DEA" w:rsidP="00822DE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822DEA">
              <w:rPr>
                <w:rFonts w:asciiTheme="minorHAnsi" w:eastAsiaTheme="minorHAnsi" w:hAnsiTheme="minorHAnsi" w:cstheme="minorBidi"/>
                <w:snapToGrid/>
                <w:sz w:val="22"/>
                <w:szCs w:val="22"/>
                <w:lang w:val="en-US"/>
              </w:rPr>
              <w:t>Provide the capability for all message p</w:t>
            </w:r>
            <w:r>
              <w:rPr>
                <w:rFonts w:asciiTheme="minorHAnsi" w:eastAsiaTheme="minorHAnsi" w:hAnsiTheme="minorHAnsi" w:cstheme="minorBidi"/>
                <w:snapToGrid/>
                <w:sz w:val="22"/>
                <w:szCs w:val="22"/>
                <w:lang w:val="en-US"/>
              </w:rPr>
              <w:t>ayloads sent and received to be:</w:t>
            </w:r>
          </w:p>
          <w:p w14:paraId="30E641D3" w14:textId="77777777" w:rsidR="00822DEA" w:rsidRDefault="00822DEA" w:rsidP="00822DE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3866ED35" w14:textId="6A712E24" w:rsidR="00822DEA" w:rsidRDefault="00822DEA" w:rsidP="00822DE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E</w:t>
            </w:r>
            <w:r w:rsidRPr="00822DEA">
              <w:rPr>
                <w:rFonts w:asciiTheme="minorHAnsi" w:eastAsiaTheme="minorHAnsi" w:hAnsiTheme="minorHAnsi" w:cstheme="minorBidi"/>
                <w:snapToGrid/>
                <w:sz w:val="22"/>
                <w:szCs w:val="22"/>
                <w:lang w:val="en-US"/>
              </w:rPr>
              <w:t>ncrypted both in transit and while stored</w:t>
            </w:r>
            <w:r>
              <w:rPr>
                <w:rFonts w:asciiTheme="minorHAnsi" w:eastAsiaTheme="minorHAnsi" w:hAnsiTheme="minorHAnsi" w:cstheme="minorBidi"/>
                <w:snapToGrid/>
                <w:sz w:val="22"/>
                <w:szCs w:val="22"/>
                <w:lang w:val="en-US"/>
              </w:rPr>
              <w:t xml:space="preserve">, and; </w:t>
            </w:r>
          </w:p>
          <w:p w14:paraId="2104D8D5" w14:textId="77777777" w:rsidR="00822DEA" w:rsidRDefault="00822DEA" w:rsidP="00822DE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5A5EA313" w14:textId="092D7B77" w:rsidR="00822DEA" w:rsidRDefault="00822DEA" w:rsidP="00822DE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S</w:t>
            </w:r>
            <w:r w:rsidRPr="00822DEA">
              <w:rPr>
                <w:rFonts w:asciiTheme="minorHAnsi" w:eastAsiaTheme="minorHAnsi" w:hAnsiTheme="minorHAnsi" w:cstheme="minorBidi"/>
                <w:snapToGrid/>
                <w:sz w:val="22"/>
                <w:szCs w:val="22"/>
                <w:lang w:val="en-US"/>
              </w:rPr>
              <w:t>ecure</w:t>
            </w:r>
            <w:r>
              <w:rPr>
                <w:rFonts w:asciiTheme="minorHAnsi" w:eastAsiaTheme="minorHAnsi" w:hAnsiTheme="minorHAnsi" w:cstheme="minorBidi"/>
                <w:snapToGrid/>
                <w:sz w:val="22"/>
                <w:szCs w:val="22"/>
                <w:lang w:val="en-US"/>
              </w:rPr>
              <w:t>d</w:t>
            </w:r>
            <w:r w:rsidRPr="00822DEA">
              <w:rPr>
                <w:rFonts w:asciiTheme="minorHAnsi" w:eastAsiaTheme="minorHAnsi" w:hAnsiTheme="minorHAnsi" w:cstheme="minorBidi"/>
                <w:snapToGrid/>
                <w:sz w:val="22"/>
                <w:szCs w:val="22"/>
                <w:lang w:val="en-US"/>
              </w:rPr>
              <w:t xml:space="preserve"> with authentication and access control mechanisms.</w:t>
            </w:r>
          </w:p>
        </w:tc>
        <w:tc>
          <w:tcPr>
            <w:tcW w:w="1697" w:type="pct"/>
          </w:tcPr>
          <w:p w14:paraId="7BA2F5A7" w14:textId="77777777" w:rsidR="00822DEA" w:rsidRPr="006A4ABA" w:rsidRDefault="00822DEA" w:rsidP="00822DE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2F4A35" w14:paraId="67677366" w14:textId="77777777" w:rsidTr="00DA3B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192D6E44" w14:textId="06C30D6A" w:rsidR="002F4A35" w:rsidRDefault="002F4A35" w:rsidP="00822DEA">
            <w:pPr>
              <w:pStyle w:val="TableText"/>
              <w:rPr>
                <w:rFonts w:asciiTheme="minorHAnsi" w:hAnsiTheme="minorHAnsi"/>
                <w:sz w:val="22"/>
              </w:rPr>
            </w:pPr>
            <w:r>
              <w:rPr>
                <w:rFonts w:asciiTheme="minorHAnsi" w:hAnsiTheme="minorHAnsi"/>
                <w:sz w:val="22"/>
              </w:rPr>
              <w:t>Data Loss Prevention</w:t>
            </w:r>
          </w:p>
        </w:tc>
        <w:tc>
          <w:tcPr>
            <w:tcW w:w="790" w:type="pct"/>
          </w:tcPr>
          <w:p w14:paraId="7EEBE7D0" w14:textId="6F908BA9" w:rsidR="002F4A35" w:rsidRDefault="002F4A35" w:rsidP="00822DEA">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Version Controls</w:t>
            </w:r>
          </w:p>
        </w:tc>
        <w:tc>
          <w:tcPr>
            <w:tcW w:w="1797" w:type="pct"/>
          </w:tcPr>
          <w:p w14:paraId="3B2910D9" w14:textId="7E7F2A8E" w:rsidR="002F4A35" w:rsidRDefault="002F4A35" w:rsidP="002F4A35">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2F4A35">
              <w:rPr>
                <w:rFonts w:asciiTheme="minorHAnsi" w:eastAsiaTheme="minorHAnsi" w:hAnsiTheme="minorHAnsi" w:cstheme="minorBidi"/>
                <w:snapToGrid/>
                <w:sz w:val="22"/>
                <w:szCs w:val="22"/>
                <w:lang w:val="en-US"/>
              </w:rPr>
              <w:t>Implement the capability to facilitate version control on storage objects and source code including change records, and the capability to readily revert to a previous version in case of errors or other problems.</w:t>
            </w:r>
          </w:p>
        </w:tc>
        <w:tc>
          <w:tcPr>
            <w:tcW w:w="1697" w:type="pct"/>
          </w:tcPr>
          <w:p w14:paraId="31781918" w14:textId="77777777" w:rsidR="002F4A35" w:rsidRPr="006A4ABA" w:rsidRDefault="002F4A35" w:rsidP="00822DEA">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2F4A35" w14:paraId="141E2E30" w14:textId="77777777" w:rsidTr="00DA3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2DAA69E0" w14:textId="4D177B97" w:rsidR="002F4A35" w:rsidRDefault="002F4A35" w:rsidP="00822DEA">
            <w:pPr>
              <w:pStyle w:val="TableText"/>
              <w:rPr>
                <w:rFonts w:asciiTheme="minorHAnsi" w:hAnsiTheme="minorHAnsi"/>
                <w:sz w:val="22"/>
              </w:rPr>
            </w:pPr>
            <w:r>
              <w:rPr>
                <w:rFonts w:asciiTheme="minorHAnsi" w:hAnsiTheme="minorHAnsi"/>
                <w:sz w:val="22"/>
              </w:rPr>
              <w:t>Data Loss Prevention</w:t>
            </w:r>
          </w:p>
        </w:tc>
        <w:tc>
          <w:tcPr>
            <w:tcW w:w="790" w:type="pct"/>
          </w:tcPr>
          <w:p w14:paraId="7DAC7636" w14:textId="5E3FD981" w:rsidR="002F4A35" w:rsidRDefault="002F4A35" w:rsidP="00822DE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Backup Recovery</w:t>
            </w:r>
          </w:p>
        </w:tc>
        <w:tc>
          <w:tcPr>
            <w:tcW w:w="1797" w:type="pct"/>
          </w:tcPr>
          <w:p w14:paraId="5C3FEC87" w14:textId="5CCA1431" w:rsidR="002F4A35" w:rsidRPr="00822DEA" w:rsidRDefault="002F4A35" w:rsidP="002F4A35">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Provide the capability to encrypt b</w:t>
            </w:r>
            <w:r w:rsidRPr="002F4A35">
              <w:rPr>
                <w:rFonts w:asciiTheme="minorHAnsi" w:eastAsiaTheme="minorHAnsi" w:hAnsiTheme="minorHAnsi" w:cstheme="minorBidi"/>
                <w:snapToGrid/>
                <w:sz w:val="22"/>
                <w:szCs w:val="22"/>
                <w:lang w:val="en-US"/>
              </w:rPr>
              <w:t xml:space="preserve">ackup data at rest using  approved as per the </w:t>
            </w:r>
            <w:r>
              <w:rPr>
                <w:rFonts w:asciiTheme="minorHAnsi" w:eastAsiaTheme="minorHAnsi" w:hAnsiTheme="minorHAnsi" w:cstheme="minorBidi"/>
                <w:snapToGrid/>
                <w:sz w:val="22"/>
                <w:szCs w:val="22"/>
                <w:lang w:val="en-US"/>
              </w:rPr>
              <w:t xml:space="preserve">Bank </w:t>
            </w:r>
            <w:r w:rsidRPr="002F4A35">
              <w:rPr>
                <w:rFonts w:asciiTheme="minorHAnsi" w:eastAsiaTheme="minorHAnsi" w:hAnsiTheme="minorHAnsi" w:cstheme="minorBidi"/>
                <w:snapToGrid/>
                <w:sz w:val="22"/>
                <w:szCs w:val="22"/>
                <w:lang w:val="en-US"/>
              </w:rPr>
              <w:t>Cryptographic Materials and Handling Standard.</w:t>
            </w:r>
          </w:p>
        </w:tc>
        <w:tc>
          <w:tcPr>
            <w:tcW w:w="1697" w:type="pct"/>
          </w:tcPr>
          <w:p w14:paraId="1B61DB13" w14:textId="77777777" w:rsidR="002F4A35" w:rsidRPr="006A4ABA" w:rsidRDefault="002F4A35" w:rsidP="00822DEA">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895682" w14:paraId="3C3CE5FD" w14:textId="77777777" w:rsidTr="00DA3B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2CB7E346" w14:textId="074FF880" w:rsidR="00895682" w:rsidRPr="006A4ABA" w:rsidRDefault="00895682" w:rsidP="00F4140D">
            <w:pPr>
              <w:pStyle w:val="TableText"/>
              <w:jc w:val="both"/>
              <w:rPr>
                <w:rFonts w:asciiTheme="minorHAnsi" w:hAnsiTheme="minorHAnsi"/>
                <w:sz w:val="22"/>
              </w:rPr>
            </w:pPr>
            <w:r>
              <w:rPr>
                <w:rFonts w:asciiTheme="minorHAnsi" w:hAnsiTheme="minorHAnsi"/>
                <w:sz w:val="22"/>
              </w:rPr>
              <w:t>Encryption</w:t>
            </w:r>
          </w:p>
        </w:tc>
        <w:tc>
          <w:tcPr>
            <w:tcW w:w="790" w:type="pct"/>
          </w:tcPr>
          <w:p w14:paraId="2596AEE0" w14:textId="21FCF4F5" w:rsidR="00895682" w:rsidRPr="006A4ABA" w:rsidRDefault="00895682"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Certificate Services</w:t>
            </w:r>
          </w:p>
        </w:tc>
        <w:tc>
          <w:tcPr>
            <w:tcW w:w="1797" w:type="pct"/>
          </w:tcPr>
          <w:p w14:paraId="20BF94EE" w14:textId="1897AA77" w:rsidR="00895682" w:rsidRDefault="00895682"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895682">
              <w:rPr>
                <w:rFonts w:asciiTheme="minorHAnsi" w:eastAsiaTheme="minorHAnsi" w:hAnsiTheme="minorHAnsi" w:cstheme="minorBidi"/>
                <w:snapToGrid/>
                <w:sz w:val="22"/>
                <w:szCs w:val="22"/>
                <w:lang w:val="en-US"/>
              </w:rPr>
              <w:t>Provide the capability to create, manage and use certificates such as X.509 along with TLS.</w:t>
            </w:r>
          </w:p>
        </w:tc>
        <w:tc>
          <w:tcPr>
            <w:tcW w:w="1697" w:type="pct"/>
          </w:tcPr>
          <w:p w14:paraId="70C121DC" w14:textId="77777777" w:rsidR="00895682" w:rsidRPr="006A4ABA" w:rsidRDefault="00895682"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741A7C" w14:paraId="31D01CBF" w14:textId="77777777" w:rsidTr="00DA3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695A255D" w14:textId="17EB908C" w:rsidR="00741A7C" w:rsidRDefault="00741A7C" w:rsidP="00F4140D">
            <w:pPr>
              <w:pStyle w:val="TableText"/>
              <w:jc w:val="both"/>
              <w:rPr>
                <w:rFonts w:asciiTheme="minorHAnsi" w:hAnsiTheme="minorHAnsi"/>
                <w:sz w:val="22"/>
              </w:rPr>
            </w:pPr>
            <w:r>
              <w:rPr>
                <w:rFonts w:asciiTheme="minorHAnsi" w:hAnsiTheme="minorHAnsi"/>
                <w:sz w:val="22"/>
              </w:rPr>
              <w:t xml:space="preserve">Encryption </w:t>
            </w:r>
          </w:p>
        </w:tc>
        <w:tc>
          <w:tcPr>
            <w:tcW w:w="790" w:type="pct"/>
          </w:tcPr>
          <w:p w14:paraId="425850CE" w14:textId="43151770" w:rsidR="00741A7C" w:rsidRDefault="00741A7C"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Key Management</w:t>
            </w:r>
          </w:p>
        </w:tc>
        <w:tc>
          <w:tcPr>
            <w:tcW w:w="1797" w:type="pct"/>
          </w:tcPr>
          <w:p w14:paraId="5120B784" w14:textId="6631D599" w:rsidR="00741A7C" w:rsidRPr="00741A7C" w:rsidRDefault="00741A7C" w:rsidP="00741A7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Certificates must be stored in Venafi for tracking/life cycle purposes (not for issuing/management).</w:t>
            </w:r>
          </w:p>
        </w:tc>
        <w:tc>
          <w:tcPr>
            <w:tcW w:w="1697" w:type="pct"/>
          </w:tcPr>
          <w:p w14:paraId="6F2D2422" w14:textId="77777777" w:rsidR="00741A7C" w:rsidRPr="006A4ABA" w:rsidRDefault="00741A7C"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741A7C" w14:paraId="0DA31A5B" w14:textId="77777777" w:rsidTr="00DA3B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3C2B1677" w14:textId="4536D4E6" w:rsidR="00741A7C" w:rsidRDefault="00741A7C" w:rsidP="00F4140D">
            <w:pPr>
              <w:pStyle w:val="TableText"/>
              <w:jc w:val="both"/>
              <w:rPr>
                <w:rFonts w:asciiTheme="minorHAnsi" w:hAnsiTheme="minorHAnsi"/>
                <w:sz w:val="22"/>
              </w:rPr>
            </w:pPr>
            <w:r>
              <w:rPr>
                <w:rFonts w:asciiTheme="minorHAnsi" w:hAnsiTheme="minorHAnsi"/>
                <w:sz w:val="22"/>
              </w:rPr>
              <w:t>Encryption</w:t>
            </w:r>
          </w:p>
        </w:tc>
        <w:tc>
          <w:tcPr>
            <w:tcW w:w="790" w:type="pct"/>
          </w:tcPr>
          <w:p w14:paraId="5C09B7EF" w14:textId="7E7E6565" w:rsidR="00741A7C" w:rsidRDefault="00741A7C"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Communica-tions</w:t>
            </w:r>
          </w:p>
        </w:tc>
        <w:tc>
          <w:tcPr>
            <w:tcW w:w="1797" w:type="pct"/>
          </w:tcPr>
          <w:p w14:paraId="7BE22A75" w14:textId="37D74E77" w:rsidR="00741A7C" w:rsidRDefault="00741A7C" w:rsidP="00741A7C">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Provide/enable e</w:t>
            </w:r>
            <w:r w:rsidRPr="00741A7C">
              <w:rPr>
                <w:rFonts w:asciiTheme="minorHAnsi" w:eastAsiaTheme="minorHAnsi" w:hAnsiTheme="minorHAnsi" w:cstheme="minorBidi"/>
                <w:snapToGrid/>
                <w:sz w:val="22"/>
                <w:szCs w:val="22"/>
                <w:lang w:val="en-US"/>
              </w:rPr>
              <w:t>ncryption for all networking; cross-server data movement; inter-application data movement that transfers Confidential and/or Restricted data, as per the FTB Information Classification and Handling Standard.</w:t>
            </w:r>
          </w:p>
        </w:tc>
        <w:tc>
          <w:tcPr>
            <w:tcW w:w="1697" w:type="pct"/>
          </w:tcPr>
          <w:p w14:paraId="2E83B427" w14:textId="77777777" w:rsidR="00741A7C" w:rsidRPr="006A4ABA" w:rsidRDefault="00741A7C"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895682" w14:paraId="6B684480" w14:textId="77777777" w:rsidTr="00DA3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487A7DEE" w14:textId="1A18C0D6" w:rsidR="00895682" w:rsidRPr="006A4ABA" w:rsidRDefault="00895682" w:rsidP="00F4140D">
            <w:pPr>
              <w:pStyle w:val="TableText"/>
              <w:jc w:val="both"/>
              <w:rPr>
                <w:rFonts w:asciiTheme="minorHAnsi" w:hAnsiTheme="minorHAnsi"/>
                <w:sz w:val="22"/>
              </w:rPr>
            </w:pPr>
            <w:r>
              <w:rPr>
                <w:rFonts w:asciiTheme="minorHAnsi" w:hAnsiTheme="minorHAnsi"/>
                <w:sz w:val="22"/>
              </w:rPr>
              <w:t>Encryption</w:t>
            </w:r>
          </w:p>
        </w:tc>
        <w:tc>
          <w:tcPr>
            <w:tcW w:w="790" w:type="pct"/>
          </w:tcPr>
          <w:p w14:paraId="1E3DF29F" w14:textId="42AA9F98" w:rsidR="00895682" w:rsidRPr="006A4ABA" w:rsidRDefault="00895682"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Storage</w:t>
            </w:r>
          </w:p>
        </w:tc>
        <w:tc>
          <w:tcPr>
            <w:tcW w:w="1797" w:type="pct"/>
          </w:tcPr>
          <w:p w14:paraId="49918B76" w14:textId="18E278F8" w:rsidR="00895682" w:rsidRDefault="00895682" w:rsidP="00895682">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Provide the capability for the B</w:t>
            </w:r>
            <w:r w:rsidRPr="00895682">
              <w:rPr>
                <w:rFonts w:asciiTheme="minorHAnsi" w:eastAsiaTheme="minorHAnsi" w:hAnsiTheme="minorHAnsi" w:cstheme="minorBidi"/>
                <w:snapToGrid/>
                <w:sz w:val="22"/>
                <w:szCs w:val="22"/>
                <w:lang w:val="en-US"/>
              </w:rPr>
              <w:t>ank to encrypt storage to ensure all data on the drive is encrypted so senstivie data stored thereon cannot be accessed by an attacker</w:t>
            </w:r>
            <w:r>
              <w:rPr>
                <w:rFonts w:asciiTheme="minorHAnsi" w:eastAsiaTheme="minorHAnsi" w:hAnsiTheme="minorHAnsi" w:cstheme="minorBidi"/>
                <w:snapToGrid/>
                <w:sz w:val="22"/>
                <w:szCs w:val="22"/>
                <w:lang w:val="en-US"/>
              </w:rPr>
              <w:t>, or by infrastructure management and support personnel.</w:t>
            </w:r>
          </w:p>
        </w:tc>
        <w:tc>
          <w:tcPr>
            <w:tcW w:w="1697" w:type="pct"/>
          </w:tcPr>
          <w:p w14:paraId="6FA01591" w14:textId="77777777" w:rsidR="00895682" w:rsidRPr="006A4ABA" w:rsidRDefault="00895682" w:rsidP="00F4140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A3B87" w14:paraId="21D14683" w14:textId="77777777" w:rsidTr="00DA3B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618AD49A" w14:textId="5FA6E750" w:rsidR="00DA3B87" w:rsidRPr="006A4ABA" w:rsidRDefault="00DA3B87" w:rsidP="00F4140D">
            <w:pPr>
              <w:pStyle w:val="TableText"/>
              <w:jc w:val="both"/>
              <w:rPr>
                <w:rFonts w:asciiTheme="minorHAnsi" w:hAnsiTheme="minorHAnsi"/>
              </w:rPr>
            </w:pPr>
            <w:r w:rsidRPr="006A4ABA">
              <w:rPr>
                <w:rFonts w:asciiTheme="minorHAnsi" w:hAnsiTheme="minorHAnsi"/>
                <w:sz w:val="22"/>
              </w:rPr>
              <w:lastRenderedPageBreak/>
              <w:t>Security Analytics</w:t>
            </w:r>
          </w:p>
        </w:tc>
        <w:tc>
          <w:tcPr>
            <w:tcW w:w="790" w:type="pct"/>
          </w:tcPr>
          <w:p w14:paraId="260B0365" w14:textId="77777777" w:rsidR="00DA3B87" w:rsidRPr="006A4ABA" w:rsidRDefault="00DA3B87"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6A4ABA">
              <w:rPr>
                <w:rFonts w:asciiTheme="minorHAnsi" w:eastAsiaTheme="minorHAnsi" w:hAnsiTheme="minorHAnsi" w:cstheme="minorBidi"/>
                <w:snapToGrid/>
                <w:sz w:val="22"/>
                <w:szCs w:val="22"/>
                <w:lang w:val="en-US"/>
              </w:rPr>
              <w:t>SIEM</w:t>
            </w:r>
          </w:p>
        </w:tc>
        <w:tc>
          <w:tcPr>
            <w:tcW w:w="1797" w:type="pct"/>
          </w:tcPr>
          <w:p w14:paraId="5587FCFF" w14:textId="38CBA19E" w:rsidR="00DA3B87" w:rsidRPr="006A4ABA" w:rsidRDefault="00DA3B87"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P</w:t>
            </w:r>
            <w:r w:rsidR="00F4140D">
              <w:rPr>
                <w:rFonts w:asciiTheme="minorHAnsi" w:eastAsiaTheme="minorHAnsi" w:hAnsiTheme="minorHAnsi" w:cstheme="minorBidi"/>
                <w:snapToGrid/>
                <w:sz w:val="22"/>
                <w:szCs w:val="22"/>
                <w:lang w:val="en-US"/>
              </w:rPr>
              <w:t>rotect, retain</w:t>
            </w:r>
            <w:r w:rsidRPr="006A4ABA">
              <w:rPr>
                <w:rFonts w:asciiTheme="minorHAnsi" w:eastAsiaTheme="minorHAnsi" w:hAnsiTheme="minorHAnsi" w:cstheme="minorBidi"/>
                <w:snapToGrid/>
                <w:sz w:val="22"/>
                <w:szCs w:val="22"/>
                <w:lang w:val="en-US"/>
              </w:rPr>
              <w:t xml:space="preserve">, and </w:t>
            </w:r>
            <w:r w:rsidR="00F4140D">
              <w:rPr>
                <w:rFonts w:asciiTheme="minorHAnsi" w:eastAsiaTheme="minorHAnsi" w:hAnsiTheme="minorHAnsi" w:cstheme="minorBidi"/>
                <w:snapToGrid/>
                <w:sz w:val="22"/>
                <w:szCs w:val="22"/>
                <w:lang w:val="en-US"/>
              </w:rPr>
              <w:t xml:space="preserve">manage the </w:t>
            </w:r>
            <w:r w:rsidRPr="006A4ABA">
              <w:rPr>
                <w:rFonts w:asciiTheme="minorHAnsi" w:eastAsiaTheme="minorHAnsi" w:hAnsiTheme="minorHAnsi" w:cstheme="minorBidi"/>
                <w:snapToGrid/>
                <w:sz w:val="22"/>
                <w:szCs w:val="22"/>
                <w:lang w:val="en-US"/>
              </w:rPr>
              <w:t xml:space="preserve">lifecycle of audit logs </w:t>
            </w:r>
            <w:r w:rsidR="00F4140D">
              <w:rPr>
                <w:rFonts w:asciiTheme="minorHAnsi" w:eastAsiaTheme="minorHAnsi" w:hAnsiTheme="minorHAnsi" w:cstheme="minorBidi"/>
                <w:snapToGrid/>
                <w:sz w:val="22"/>
                <w:szCs w:val="22"/>
                <w:lang w:val="en-US"/>
              </w:rPr>
              <w:t>in compliance with applicable legal</w:t>
            </w:r>
            <w:r w:rsidRPr="006A4ABA">
              <w:rPr>
                <w:rFonts w:asciiTheme="minorHAnsi" w:eastAsiaTheme="minorHAnsi" w:hAnsiTheme="minorHAnsi" w:cstheme="minorBidi"/>
                <w:snapToGrid/>
                <w:sz w:val="22"/>
                <w:szCs w:val="22"/>
                <w:lang w:val="en-US"/>
              </w:rPr>
              <w:t xml:space="preserve"> </w:t>
            </w:r>
            <w:r w:rsidR="00F4140D">
              <w:rPr>
                <w:rFonts w:asciiTheme="minorHAnsi" w:eastAsiaTheme="minorHAnsi" w:hAnsiTheme="minorHAnsi" w:cstheme="minorBidi"/>
                <w:snapToGrid/>
                <w:sz w:val="22"/>
                <w:szCs w:val="22"/>
                <w:lang w:val="en-US"/>
              </w:rPr>
              <w:t xml:space="preserve">and </w:t>
            </w:r>
            <w:r w:rsidRPr="006A4ABA">
              <w:rPr>
                <w:rFonts w:asciiTheme="minorHAnsi" w:eastAsiaTheme="minorHAnsi" w:hAnsiTheme="minorHAnsi" w:cstheme="minorBidi"/>
                <w:snapToGrid/>
                <w:sz w:val="22"/>
                <w:szCs w:val="22"/>
                <w:lang w:val="en-US"/>
              </w:rPr>
              <w:t>regulatory obligations and providing unique user access accountability to detect potentially suspicious network behaviors and/or file integrity anomalies, and to support forensic investigative capabilities in the event of a security breach.</w:t>
            </w:r>
          </w:p>
        </w:tc>
        <w:tc>
          <w:tcPr>
            <w:tcW w:w="1697" w:type="pct"/>
          </w:tcPr>
          <w:p w14:paraId="5D019C2D" w14:textId="77777777" w:rsidR="00DA3B87" w:rsidRPr="006A4ABA" w:rsidRDefault="00DA3B87" w:rsidP="00F4140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F4140D" w14:paraId="4394EF60" w14:textId="77777777" w:rsidTr="00FA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4444BC45" w14:textId="43B02182" w:rsidR="00F4140D" w:rsidRDefault="00F4140D" w:rsidP="00D47388">
            <w:pPr>
              <w:pStyle w:val="TableText"/>
              <w:jc w:val="both"/>
            </w:pPr>
            <w:r>
              <w:t>Security Analytics</w:t>
            </w:r>
          </w:p>
        </w:tc>
        <w:tc>
          <w:tcPr>
            <w:tcW w:w="790" w:type="pct"/>
          </w:tcPr>
          <w:p w14:paraId="1BF77E1B" w14:textId="57026279" w:rsidR="00F4140D" w:rsidRPr="006A4ABA" w:rsidRDefault="00F4140D"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SIEM</w:t>
            </w:r>
          </w:p>
        </w:tc>
        <w:tc>
          <w:tcPr>
            <w:tcW w:w="1797" w:type="pct"/>
          </w:tcPr>
          <w:p w14:paraId="00AD9FE3" w14:textId="6B59A406" w:rsidR="00F4140D" w:rsidRDefault="00F4140D" w:rsidP="007626CF">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 xml:space="preserve">Provide the capability to integrate </w:t>
            </w:r>
            <w:r w:rsidR="007626CF">
              <w:rPr>
                <w:rFonts w:asciiTheme="minorHAnsi" w:eastAsiaTheme="minorHAnsi" w:hAnsiTheme="minorHAnsi" w:cstheme="minorBidi"/>
                <w:snapToGrid/>
                <w:sz w:val="22"/>
                <w:szCs w:val="22"/>
                <w:lang w:val="en-US"/>
              </w:rPr>
              <w:t xml:space="preserve">unaltered </w:t>
            </w:r>
            <w:r w:rsidR="00A221FC">
              <w:rPr>
                <w:rFonts w:asciiTheme="minorHAnsi" w:eastAsiaTheme="minorHAnsi" w:hAnsiTheme="minorHAnsi" w:cstheme="minorBidi"/>
                <w:snapToGrid/>
                <w:sz w:val="22"/>
                <w:szCs w:val="22"/>
                <w:lang w:val="en-US"/>
              </w:rPr>
              <w:t xml:space="preserve">and decrypted </w:t>
            </w:r>
            <w:r w:rsidR="007626CF">
              <w:rPr>
                <w:rFonts w:asciiTheme="minorHAnsi" w:eastAsiaTheme="minorHAnsi" w:hAnsiTheme="minorHAnsi" w:cstheme="minorBidi"/>
                <w:snapToGrid/>
                <w:sz w:val="22"/>
                <w:szCs w:val="22"/>
                <w:lang w:val="en-US"/>
              </w:rPr>
              <w:t>network and server activity including server builds and configurations with the Bank SIEM.</w:t>
            </w:r>
          </w:p>
        </w:tc>
        <w:tc>
          <w:tcPr>
            <w:tcW w:w="1697" w:type="pct"/>
          </w:tcPr>
          <w:p w14:paraId="1FDB8548" w14:textId="77777777" w:rsidR="00F4140D" w:rsidRPr="006A4ABA" w:rsidRDefault="00F4140D"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7626CF" w14:paraId="443CACB0" w14:textId="77777777" w:rsidTr="00FA7E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354F1B4D" w14:textId="66B9AA29" w:rsidR="007626CF" w:rsidRDefault="007626CF" w:rsidP="00D47388">
            <w:pPr>
              <w:pStyle w:val="TableText"/>
              <w:jc w:val="both"/>
            </w:pPr>
            <w:r>
              <w:t>Security Analytics</w:t>
            </w:r>
          </w:p>
        </w:tc>
        <w:tc>
          <w:tcPr>
            <w:tcW w:w="790" w:type="pct"/>
          </w:tcPr>
          <w:p w14:paraId="36D71657" w14:textId="171EDFBD" w:rsidR="007626CF" w:rsidRPr="006A4ABA" w:rsidRDefault="007626CF"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Alerts &amp; Warning</w:t>
            </w:r>
          </w:p>
        </w:tc>
        <w:tc>
          <w:tcPr>
            <w:tcW w:w="1797" w:type="pct"/>
          </w:tcPr>
          <w:p w14:paraId="7480D860" w14:textId="167A20D1" w:rsidR="007626CF" w:rsidRPr="006A4ABA" w:rsidRDefault="007626CF"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Provide a dedicated resource on all shifts to monitor security as an extension of and in collaboration with the Bank Security Operations Center.</w:t>
            </w:r>
          </w:p>
        </w:tc>
        <w:tc>
          <w:tcPr>
            <w:tcW w:w="1697" w:type="pct"/>
          </w:tcPr>
          <w:p w14:paraId="0DF9D3BD" w14:textId="77777777" w:rsidR="007626CF" w:rsidRPr="006A4ABA" w:rsidRDefault="007626CF"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DA3B87" w14:paraId="77263352" w14:textId="77777777" w:rsidTr="00FA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5A325A38" w14:textId="5F046C68" w:rsidR="00D47388" w:rsidRPr="008B4C89" w:rsidRDefault="00FA7EDD" w:rsidP="00D47388">
            <w:pPr>
              <w:pStyle w:val="TableText"/>
              <w:jc w:val="both"/>
            </w:pPr>
            <w:r>
              <w:t>Security Analytics</w:t>
            </w:r>
          </w:p>
        </w:tc>
        <w:tc>
          <w:tcPr>
            <w:tcW w:w="790" w:type="pct"/>
          </w:tcPr>
          <w:p w14:paraId="58BBF354" w14:textId="77777777" w:rsidR="00D47388" w:rsidRPr="006A4ABA" w:rsidRDefault="00D47388"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6A4ABA">
              <w:rPr>
                <w:rFonts w:asciiTheme="minorHAnsi" w:eastAsiaTheme="minorHAnsi" w:hAnsiTheme="minorHAnsi" w:cstheme="minorBidi"/>
                <w:snapToGrid/>
                <w:sz w:val="22"/>
                <w:szCs w:val="22"/>
                <w:lang w:val="en-US"/>
              </w:rPr>
              <w:t>Alerts &amp; Warning</w:t>
            </w:r>
          </w:p>
        </w:tc>
        <w:tc>
          <w:tcPr>
            <w:tcW w:w="1797" w:type="pct"/>
          </w:tcPr>
          <w:p w14:paraId="765F1FF3" w14:textId="77777777" w:rsidR="00453D6E" w:rsidRDefault="00453D6E" w:rsidP="00453D6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Bank Information Security must be notified of security breaches, alerts of policy violations, anomalies, and attacks affecting cloud services used by the Bank. </w:t>
            </w:r>
          </w:p>
          <w:p w14:paraId="1CA361F8" w14:textId="77777777" w:rsidR="00453D6E" w:rsidRDefault="00453D6E" w:rsidP="00453D6E">
            <w:pPr>
              <w:cnfStyle w:val="000000100000" w:firstRow="0" w:lastRow="0" w:firstColumn="0" w:lastColumn="0" w:oddVBand="0" w:evenVBand="0" w:oddHBand="1" w:evenHBand="0" w:firstRowFirstColumn="0" w:firstRowLastColumn="0" w:lastRowFirstColumn="0" w:lastRowLastColumn="0"/>
              <w:rPr>
                <w:rFonts w:ascii="Calibri" w:hAnsi="Calibri"/>
              </w:rPr>
            </w:pPr>
          </w:p>
          <w:p w14:paraId="4B29A391" w14:textId="3A59A889" w:rsidR="00D47388" w:rsidRPr="00453D6E" w:rsidRDefault="00453D6E" w:rsidP="00453D6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Bank must have the capability to manage the alerts and alert thresholds for each cloud instance.</w:t>
            </w:r>
          </w:p>
        </w:tc>
        <w:tc>
          <w:tcPr>
            <w:tcW w:w="1697" w:type="pct"/>
          </w:tcPr>
          <w:p w14:paraId="1774CE97" w14:textId="77777777" w:rsidR="00D47388" w:rsidRPr="006A4ABA" w:rsidRDefault="00D47388"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0C3EA4" w14:paraId="72DE9DF0" w14:textId="77777777" w:rsidTr="00FA7E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3DCC5E6E" w14:textId="615DF380" w:rsidR="000C3EA4" w:rsidRDefault="000C3EA4" w:rsidP="00D47388">
            <w:pPr>
              <w:pStyle w:val="TableText"/>
              <w:jc w:val="both"/>
            </w:pPr>
            <w:r>
              <w:t>Security Analytics</w:t>
            </w:r>
          </w:p>
        </w:tc>
        <w:tc>
          <w:tcPr>
            <w:tcW w:w="790" w:type="pct"/>
          </w:tcPr>
          <w:p w14:paraId="644F69D1" w14:textId="6C536451" w:rsidR="000C3EA4" w:rsidRPr="006A4ABA" w:rsidRDefault="000C3EA4"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Forensics</w:t>
            </w:r>
          </w:p>
        </w:tc>
        <w:tc>
          <w:tcPr>
            <w:tcW w:w="1797" w:type="pct"/>
          </w:tcPr>
          <w:p w14:paraId="559B582F" w14:textId="24394B0C" w:rsidR="000C3EA4" w:rsidRDefault="000C3EA4" w:rsidP="00453D6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Provide the capability to move hosts to isolated environments for forensic analysis in case of a security breach.</w:t>
            </w:r>
          </w:p>
        </w:tc>
        <w:tc>
          <w:tcPr>
            <w:tcW w:w="1697" w:type="pct"/>
          </w:tcPr>
          <w:p w14:paraId="4392D412" w14:textId="77777777" w:rsidR="000C3EA4" w:rsidRPr="006A4ABA" w:rsidRDefault="000C3EA4"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D76FFF" w14:paraId="5DEC80F7" w14:textId="77777777" w:rsidTr="00FA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6EF93180" w14:textId="551C5B3F" w:rsidR="00D76FFF" w:rsidRDefault="00D76FFF" w:rsidP="00D47388">
            <w:pPr>
              <w:pStyle w:val="TableText"/>
              <w:jc w:val="both"/>
            </w:pPr>
            <w:r>
              <w:t>Business Continuity</w:t>
            </w:r>
          </w:p>
        </w:tc>
        <w:tc>
          <w:tcPr>
            <w:tcW w:w="790" w:type="pct"/>
          </w:tcPr>
          <w:p w14:paraId="68ECEA51" w14:textId="3BE55FB8" w:rsidR="00D76FFF" w:rsidRDefault="00D76FFF"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Disaster Recovery</w:t>
            </w:r>
          </w:p>
        </w:tc>
        <w:tc>
          <w:tcPr>
            <w:tcW w:w="1797" w:type="pct"/>
          </w:tcPr>
          <w:p w14:paraId="63E61824" w14:textId="2A3DF7C5" w:rsidR="00D76FFF" w:rsidRDefault="00D76FFF" w:rsidP="00453D6E">
            <w:pPr>
              <w:cnfStyle w:val="000000100000" w:firstRow="0" w:lastRow="0" w:firstColumn="0" w:lastColumn="0" w:oddVBand="0" w:evenVBand="0" w:oddHBand="1" w:evenHBand="0" w:firstRowFirstColumn="0" w:firstRowLastColumn="0" w:lastRowFirstColumn="0" w:lastRowLastColumn="0"/>
              <w:rPr>
                <w:rFonts w:ascii="Calibri" w:hAnsi="Calibri"/>
              </w:rPr>
            </w:pPr>
            <w:r w:rsidRPr="00D76FFF">
              <w:rPr>
                <w:rFonts w:ascii="Calibri" w:hAnsi="Calibri"/>
              </w:rPr>
              <w:t>FTB cloud infrastructure, applications, and services must be architected and build to enable disaster recovery capability consistent with their FTB Recovery Rating.  Application teams must have visibility for how their application / solution is architected and built so they can define required infrastructure, dependencies, and recovery approach.</w:t>
            </w:r>
          </w:p>
        </w:tc>
        <w:tc>
          <w:tcPr>
            <w:tcW w:w="1697" w:type="pct"/>
          </w:tcPr>
          <w:p w14:paraId="0D38FA71" w14:textId="77777777" w:rsidR="00D76FFF" w:rsidRPr="006A4ABA" w:rsidRDefault="00D76FFF"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76FFF" w14:paraId="1DD90F61" w14:textId="77777777" w:rsidTr="00FA7E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491E3015" w14:textId="6778EA2C" w:rsidR="00D76FFF" w:rsidRDefault="00D76FFF" w:rsidP="00D47388">
            <w:pPr>
              <w:pStyle w:val="TableText"/>
              <w:jc w:val="both"/>
            </w:pPr>
            <w:r>
              <w:t>Business Continuity</w:t>
            </w:r>
          </w:p>
        </w:tc>
        <w:tc>
          <w:tcPr>
            <w:tcW w:w="790" w:type="pct"/>
          </w:tcPr>
          <w:p w14:paraId="26276E6C" w14:textId="61D355DD" w:rsidR="00D76FFF" w:rsidRDefault="00D76FFF"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Auto Recovery</w:t>
            </w:r>
          </w:p>
        </w:tc>
        <w:tc>
          <w:tcPr>
            <w:tcW w:w="1797" w:type="pct"/>
          </w:tcPr>
          <w:p w14:paraId="51C3ED8A" w14:textId="02E6E6F6" w:rsidR="00D76FFF" w:rsidRPr="00D76FFF" w:rsidRDefault="00D76FFF" w:rsidP="00D76FFF">
            <w:pPr>
              <w:cnfStyle w:val="000000010000" w:firstRow="0" w:lastRow="0" w:firstColumn="0" w:lastColumn="0" w:oddVBand="0" w:evenVBand="0" w:oddHBand="0" w:evenHBand="1" w:firstRowFirstColumn="0" w:firstRowLastColumn="0" w:lastRowFirstColumn="0" w:lastRowLastColumn="0"/>
              <w:rPr>
                <w:rFonts w:ascii="Calibri" w:hAnsi="Calibri"/>
              </w:rPr>
            </w:pPr>
            <w:r w:rsidRPr="00D76FFF">
              <w:rPr>
                <w:rFonts w:ascii="Calibri" w:hAnsi="Calibri"/>
              </w:rPr>
              <w:t xml:space="preserve">Provide the capability to recover an instance automatically, onto new hardware when a problem, hardware failure, or other interruption of service is detected.  </w:t>
            </w:r>
          </w:p>
        </w:tc>
        <w:tc>
          <w:tcPr>
            <w:tcW w:w="1697" w:type="pct"/>
          </w:tcPr>
          <w:p w14:paraId="647CABD6" w14:textId="77777777" w:rsidR="00D76FFF" w:rsidRPr="006A4ABA" w:rsidRDefault="00D76FFF"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D76FFF" w14:paraId="6AF6ED96" w14:textId="77777777" w:rsidTr="00FA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082CE3E4" w14:textId="24BC831C" w:rsidR="00D76FFF" w:rsidRDefault="00D76FFF" w:rsidP="00D47388">
            <w:pPr>
              <w:pStyle w:val="TableText"/>
              <w:jc w:val="both"/>
            </w:pPr>
            <w:r>
              <w:lastRenderedPageBreak/>
              <w:t>Business Continuity</w:t>
            </w:r>
          </w:p>
        </w:tc>
        <w:tc>
          <w:tcPr>
            <w:tcW w:w="790" w:type="pct"/>
          </w:tcPr>
          <w:p w14:paraId="3D2F4C3D" w14:textId="6EFE9CF0" w:rsidR="00D76FFF" w:rsidRDefault="00D76FFF"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Auto Recovery</w:t>
            </w:r>
          </w:p>
        </w:tc>
        <w:tc>
          <w:tcPr>
            <w:tcW w:w="1797" w:type="pct"/>
          </w:tcPr>
          <w:p w14:paraId="5A8C92A8" w14:textId="6D68B30D" w:rsidR="00D76FFF" w:rsidRPr="00D76FFF" w:rsidRDefault="00D76FFF" w:rsidP="00D76FF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Provide automatic operational failure detection and health checking.</w:t>
            </w:r>
          </w:p>
        </w:tc>
        <w:tc>
          <w:tcPr>
            <w:tcW w:w="1697" w:type="pct"/>
          </w:tcPr>
          <w:p w14:paraId="5DE31058" w14:textId="77777777" w:rsidR="00D76FFF" w:rsidRPr="006A4ABA" w:rsidRDefault="00D76FFF" w:rsidP="00FA7EDD">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76FFF" w14:paraId="07F40E96" w14:textId="77777777" w:rsidTr="00FA7E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5C3F629D" w14:textId="38E054C1" w:rsidR="00D76FFF" w:rsidRDefault="00D76FFF" w:rsidP="00D47388">
            <w:pPr>
              <w:pStyle w:val="TableText"/>
              <w:jc w:val="both"/>
            </w:pPr>
            <w:r>
              <w:t>Business Continuity</w:t>
            </w:r>
          </w:p>
        </w:tc>
        <w:tc>
          <w:tcPr>
            <w:tcW w:w="790" w:type="pct"/>
          </w:tcPr>
          <w:p w14:paraId="06B70B5D" w14:textId="112035CD" w:rsidR="00D76FFF" w:rsidRDefault="00D76FFF"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Disaster Recovery</w:t>
            </w:r>
          </w:p>
        </w:tc>
        <w:tc>
          <w:tcPr>
            <w:tcW w:w="1797" w:type="pct"/>
          </w:tcPr>
          <w:p w14:paraId="19F5AF44" w14:textId="77777777" w:rsidR="00D76FFF" w:rsidRPr="00D76FFF" w:rsidRDefault="00D76FFF" w:rsidP="00D76FFF">
            <w:pPr>
              <w:cnfStyle w:val="000000010000" w:firstRow="0" w:lastRow="0" w:firstColumn="0" w:lastColumn="0" w:oddVBand="0" w:evenVBand="0" w:oddHBand="0" w:evenHBand="1" w:firstRowFirstColumn="0" w:firstRowLastColumn="0" w:lastRowFirstColumn="0" w:lastRowLastColumn="0"/>
              <w:rPr>
                <w:rFonts w:ascii="Calibri" w:hAnsi="Calibri"/>
              </w:rPr>
            </w:pPr>
            <w:r w:rsidRPr="00D76FFF">
              <w:rPr>
                <w:rFonts w:ascii="Calibri" w:hAnsi="Calibri"/>
              </w:rPr>
              <w:t>Disaster recovery exercises are required to validate recovery plans, application configurations, architectures, and recovery strategies for meeting the recovery expectations of the business without impact or impeding production.</w:t>
            </w:r>
          </w:p>
          <w:p w14:paraId="015174EF" w14:textId="77777777" w:rsidR="00D76FFF" w:rsidRPr="00D76FFF" w:rsidRDefault="00D76FFF" w:rsidP="00D76FFF">
            <w:pPr>
              <w:cnfStyle w:val="000000010000" w:firstRow="0" w:lastRow="0" w:firstColumn="0" w:lastColumn="0" w:oddVBand="0" w:evenVBand="0" w:oddHBand="0" w:evenHBand="1" w:firstRowFirstColumn="0" w:firstRowLastColumn="0" w:lastRowFirstColumn="0" w:lastRowLastColumn="0"/>
              <w:rPr>
                <w:rFonts w:ascii="Calibri" w:hAnsi="Calibri"/>
              </w:rPr>
            </w:pPr>
          </w:p>
          <w:p w14:paraId="2CFFB544" w14:textId="77777777" w:rsidR="00D76FFF" w:rsidRPr="00D76FFF" w:rsidRDefault="00D76FFF" w:rsidP="00D76FFF">
            <w:pPr>
              <w:cnfStyle w:val="000000010000" w:firstRow="0" w:lastRow="0" w:firstColumn="0" w:lastColumn="0" w:oddVBand="0" w:evenVBand="0" w:oddHBand="0" w:evenHBand="1" w:firstRowFirstColumn="0" w:firstRowLastColumn="0" w:lastRowFirstColumn="0" w:lastRowLastColumn="0"/>
              <w:rPr>
                <w:rFonts w:ascii="Calibri" w:hAnsi="Calibri"/>
              </w:rPr>
            </w:pPr>
            <w:r w:rsidRPr="00D76FFF">
              <w:rPr>
                <w:rFonts w:ascii="Calibri" w:hAnsi="Calibri"/>
              </w:rPr>
              <w:t>Stand-Alone Exercises:  Required prior to production implementation for any new applications / solutions or any existing solutions that have undergone material change such as new or changed infrastructure, process, etc.  that impact recovery capability integrity.</w:t>
            </w:r>
          </w:p>
          <w:p w14:paraId="68D9AD45" w14:textId="77777777" w:rsidR="00D76FFF" w:rsidRPr="00D76FFF" w:rsidRDefault="00D76FFF" w:rsidP="00D76FFF">
            <w:pPr>
              <w:cnfStyle w:val="000000010000" w:firstRow="0" w:lastRow="0" w:firstColumn="0" w:lastColumn="0" w:oddVBand="0" w:evenVBand="0" w:oddHBand="0" w:evenHBand="1" w:firstRowFirstColumn="0" w:firstRowLastColumn="0" w:lastRowFirstColumn="0" w:lastRowLastColumn="0"/>
              <w:rPr>
                <w:rFonts w:ascii="Calibri" w:hAnsi="Calibri"/>
              </w:rPr>
            </w:pPr>
          </w:p>
          <w:p w14:paraId="373B9899" w14:textId="01D924EC" w:rsidR="00D76FFF" w:rsidRPr="00D76FFF" w:rsidRDefault="00D76FFF" w:rsidP="00D76FFF">
            <w:pPr>
              <w:cnfStyle w:val="000000010000" w:firstRow="0" w:lastRow="0" w:firstColumn="0" w:lastColumn="0" w:oddVBand="0" w:evenVBand="0" w:oddHBand="0" w:evenHBand="1" w:firstRowFirstColumn="0" w:firstRowLastColumn="0" w:lastRowFirstColumn="0" w:lastRowLastColumn="0"/>
              <w:rPr>
                <w:rFonts w:ascii="Calibri" w:hAnsi="Calibri"/>
              </w:rPr>
            </w:pPr>
            <w:r w:rsidRPr="00D76FFF">
              <w:rPr>
                <w:rFonts w:ascii="Calibri" w:hAnsi="Calibri"/>
              </w:rPr>
              <w:t>Annual Exercise:  Ability to participate in an annual exercise that validates the recovery of all applications / solutions that are supported in the cloud environment.</w:t>
            </w:r>
          </w:p>
        </w:tc>
        <w:tc>
          <w:tcPr>
            <w:tcW w:w="1697" w:type="pct"/>
          </w:tcPr>
          <w:p w14:paraId="0459E6B3" w14:textId="77777777" w:rsidR="00D76FFF" w:rsidRPr="006A4ABA" w:rsidRDefault="00D76FFF" w:rsidP="00FA7EDD">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bl>
    <w:p w14:paraId="1E1D8A60" w14:textId="3EB91DC4" w:rsidR="005B40B2" w:rsidRDefault="00DA3B87" w:rsidP="006A4ABA">
      <w:pPr>
        <w:pStyle w:val="Heading3"/>
        <w:jc w:val="both"/>
      </w:pPr>
      <w:r>
        <w:t xml:space="preserve"> </w:t>
      </w:r>
      <w:bookmarkStart w:id="25" w:name="_Toc484156505"/>
      <w:r w:rsidR="005B40B2">
        <w:t>Compliance Layer Controls</w:t>
      </w:r>
      <w:bookmarkEnd w:id="25"/>
    </w:p>
    <w:tbl>
      <w:tblPr>
        <w:tblStyle w:val="LightGrid-Accent3"/>
        <w:tblW w:w="5336" w:type="pct"/>
        <w:tblLayout w:type="fixed"/>
        <w:tblLook w:val="04A0" w:firstRow="1" w:lastRow="0" w:firstColumn="1" w:lastColumn="0" w:noHBand="0" w:noVBand="1"/>
      </w:tblPr>
      <w:tblGrid>
        <w:gridCol w:w="1277"/>
        <w:gridCol w:w="1531"/>
        <w:gridCol w:w="4591"/>
        <w:gridCol w:w="2821"/>
      </w:tblGrid>
      <w:tr w:rsidR="005B40B2" w14:paraId="1E1D8A65" w14:textId="77777777" w:rsidTr="00162C1F">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625" w:type="pct"/>
            <w:vAlign w:val="center"/>
          </w:tcPr>
          <w:p w14:paraId="1E1D8A61" w14:textId="77777777" w:rsidR="005B40B2" w:rsidRPr="00E673FC" w:rsidRDefault="005B40B2" w:rsidP="00162C1F">
            <w:pPr>
              <w:pStyle w:val="TableHeading"/>
              <w:jc w:val="center"/>
              <w:rPr>
                <w:rFonts w:asciiTheme="minorHAnsi" w:hAnsiTheme="minorHAnsi"/>
                <w:b/>
                <w:sz w:val="22"/>
              </w:rPr>
            </w:pPr>
            <w:r w:rsidRPr="00E673FC">
              <w:rPr>
                <w:rFonts w:asciiTheme="minorHAnsi" w:hAnsiTheme="minorHAnsi"/>
                <w:b/>
                <w:sz w:val="22"/>
              </w:rPr>
              <w:t>Domain</w:t>
            </w:r>
          </w:p>
        </w:tc>
        <w:tc>
          <w:tcPr>
            <w:tcW w:w="749" w:type="pct"/>
            <w:vAlign w:val="center"/>
          </w:tcPr>
          <w:p w14:paraId="1E1D8A62" w14:textId="77777777" w:rsidR="005B40B2" w:rsidRPr="00E673FC" w:rsidRDefault="005B40B2" w:rsidP="00162C1F">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sidRPr="00E673FC">
              <w:rPr>
                <w:rFonts w:asciiTheme="minorHAnsi" w:hAnsiTheme="minorHAnsi"/>
                <w:b/>
                <w:sz w:val="22"/>
              </w:rPr>
              <w:t>Control</w:t>
            </w:r>
          </w:p>
        </w:tc>
        <w:tc>
          <w:tcPr>
            <w:tcW w:w="2246" w:type="pct"/>
            <w:vAlign w:val="center"/>
          </w:tcPr>
          <w:p w14:paraId="1E1D8A63" w14:textId="3FCC29AF" w:rsidR="005B40B2" w:rsidRPr="00E673FC" w:rsidRDefault="00162C1F" w:rsidP="00162C1F">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FTB</w:t>
            </w:r>
            <w:r w:rsidR="005B40B2">
              <w:rPr>
                <w:rFonts w:asciiTheme="minorHAnsi" w:hAnsiTheme="minorHAnsi"/>
                <w:b/>
                <w:sz w:val="22"/>
              </w:rPr>
              <w:t xml:space="preserve"> </w:t>
            </w:r>
            <w:r w:rsidR="005B40B2" w:rsidRPr="00E673FC">
              <w:rPr>
                <w:rFonts w:asciiTheme="minorHAnsi" w:hAnsiTheme="minorHAnsi"/>
                <w:b/>
                <w:sz w:val="22"/>
              </w:rPr>
              <w:t>Requirement</w:t>
            </w:r>
          </w:p>
        </w:tc>
        <w:tc>
          <w:tcPr>
            <w:tcW w:w="1380" w:type="pct"/>
            <w:vAlign w:val="center"/>
          </w:tcPr>
          <w:p w14:paraId="1E1D8A64" w14:textId="6511CF3E" w:rsidR="005B40B2" w:rsidRPr="00E673FC" w:rsidRDefault="00162C1F" w:rsidP="00162C1F">
            <w:pPr>
              <w:pStyle w:val="TableHead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Solution Recommendation</w:t>
            </w:r>
          </w:p>
        </w:tc>
      </w:tr>
      <w:tr w:rsidR="00D76FFF" w14:paraId="2EDD5DA9" w14:textId="77777777" w:rsidTr="005B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55AE2472" w14:textId="7D5EE1ED" w:rsidR="00D76FFF" w:rsidRPr="005B40B2" w:rsidRDefault="00D76FFF" w:rsidP="006A4ABA">
            <w:pPr>
              <w:pStyle w:val="TableText"/>
              <w:jc w:val="both"/>
              <w:rPr>
                <w:rFonts w:asciiTheme="minorHAnsi" w:hAnsiTheme="minorHAnsi"/>
                <w:sz w:val="22"/>
              </w:rPr>
            </w:pPr>
            <w:r>
              <w:rPr>
                <w:rFonts w:asciiTheme="minorHAnsi" w:hAnsiTheme="minorHAnsi"/>
                <w:sz w:val="22"/>
              </w:rPr>
              <w:t>Network Threat Mitigation</w:t>
            </w:r>
          </w:p>
        </w:tc>
        <w:tc>
          <w:tcPr>
            <w:tcW w:w="749" w:type="pct"/>
          </w:tcPr>
          <w:p w14:paraId="14B9189C" w14:textId="3C0E3084" w:rsidR="00D76FFF" w:rsidRPr="005B40B2" w:rsidRDefault="00D76FFF"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IDS / IPS</w:t>
            </w:r>
          </w:p>
        </w:tc>
        <w:tc>
          <w:tcPr>
            <w:tcW w:w="2246" w:type="pct"/>
          </w:tcPr>
          <w:p w14:paraId="1BF1E16E" w14:textId="0C658600" w:rsidR="00D76FFF" w:rsidRPr="00D76FFF" w:rsidRDefault="00D76FFF" w:rsidP="00D76FF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All external network connectivity must be secured using an Intrusion Detection &amp; Prevention solution approved by Bank Information Security with unaltered events and alerts securely generated and integrated with the Bank SIEM solution.</w:t>
            </w:r>
          </w:p>
        </w:tc>
        <w:tc>
          <w:tcPr>
            <w:tcW w:w="1380" w:type="pct"/>
          </w:tcPr>
          <w:p w14:paraId="2961FAC0" w14:textId="77777777" w:rsidR="00D76FFF" w:rsidRPr="00E673FC" w:rsidRDefault="00D76FFF"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162C1F" w14:paraId="11A90BF4" w14:textId="77777777" w:rsidTr="00162C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2BDED114" w14:textId="77777777" w:rsidR="00162C1F" w:rsidRDefault="00162C1F" w:rsidP="00162C1F">
            <w:pPr>
              <w:pStyle w:val="TableText"/>
              <w:rPr>
                <w:rFonts w:asciiTheme="minorHAnsi" w:hAnsiTheme="minorHAnsi"/>
              </w:rPr>
            </w:pPr>
            <w:r>
              <w:rPr>
                <w:rFonts w:asciiTheme="minorHAnsi" w:hAnsiTheme="minorHAnsi"/>
              </w:rPr>
              <w:t>Trusted Platform</w:t>
            </w:r>
          </w:p>
        </w:tc>
        <w:tc>
          <w:tcPr>
            <w:tcW w:w="749" w:type="pct"/>
          </w:tcPr>
          <w:p w14:paraId="1E07A643" w14:textId="77777777" w:rsidR="00162C1F" w:rsidRDefault="00162C1F" w:rsidP="00162C1F">
            <w:pPr>
              <w:pStyle w:val="TableText"/>
              <w:cnfStyle w:val="000000010000" w:firstRow="0" w:lastRow="0" w:firstColumn="0" w:lastColumn="0" w:oddVBand="0" w:evenVBand="0" w:oddHBand="0" w:evenHBand="1" w:firstRowFirstColumn="0" w:firstRowLastColumn="0" w:lastRowFirstColumn="0" w:lastRowLastColumn="0"/>
            </w:pPr>
            <w:r>
              <w:t>Identity &amp; Access Management</w:t>
            </w:r>
          </w:p>
        </w:tc>
        <w:tc>
          <w:tcPr>
            <w:tcW w:w="2246" w:type="pct"/>
          </w:tcPr>
          <w:p w14:paraId="26822272" w14:textId="77777777" w:rsidR="00162C1F" w:rsidRDefault="00162C1F" w:rsidP="00162C1F">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The Provider must establish and regularly test and validate controls to prevent access to customer data by Provider personnel.</w:t>
            </w:r>
          </w:p>
        </w:tc>
        <w:tc>
          <w:tcPr>
            <w:tcW w:w="1380" w:type="pct"/>
          </w:tcPr>
          <w:p w14:paraId="69703B8A" w14:textId="77777777" w:rsidR="00162C1F" w:rsidRPr="006A4ABA" w:rsidRDefault="00162C1F" w:rsidP="00162C1F">
            <w:pPr>
              <w:pStyle w:val="TableText"/>
              <w:keepN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A02DF0" w14:paraId="78990B2A" w14:textId="77777777" w:rsidTr="00162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6C0D2A9E" w14:textId="224E3D5A" w:rsidR="00A02DF0" w:rsidRDefault="00A02DF0" w:rsidP="00162C1F">
            <w:pPr>
              <w:pStyle w:val="TableText"/>
              <w:rPr>
                <w:rFonts w:asciiTheme="minorHAnsi" w:hAnsiTheme="minorHAnsi"/>
              </w:rPr>
            </w:pPr>
            <w:r>
              <w:rPr>
                <w:rFonts w:asciiTheme="minorHAnsi" w:hAnsiTheme="minorHAnsi"/>
              </w:rPr>
              <w:t>Trusted Platform</w:t>
            </w:r>
          </w:p>
        </w:tc>
        <w:tc>
          <w:tcPr>
            <w:tcW w:w="749" w:type="pct"/>
          </w:tcPr>
          <w:p w14:paraId="5028E69C" w14:textId="2E94592C" w:rsidR="00A02DF0" w:rsidRDefault="00A02DF0" w:rsidP="00162C1F">
            <w:pPr>
              <w:pStyle w:val="TableText"/>
              <w:cnfStyle w:val="000000100000" w:firstRow="0" w:lastRow="0" w:firstColumn="0" w:lastColumn="0" w:oddVBand="0" w:evenVBand="0" w:oddHBand="1" w:evenHBand="0" w:firstRowFirstColumn="0" w:firstRowLastColumn="0" w:lastRowFirstColumn="0" w:lastRowLastColumn="0"/>
            </w:pPr>
            <w:r>
              <w:t>Identity &amp; Access Management</w:t>
            </w:r>
          </w:p>
        </w:tc>
        <w:tc>
          <w:tcPr>
            <w:tcW w:w="2246" w:type="pct"/>
          </w:tcPr>
          <w:p w14:paraId="4C23C836" w14:textId="32D1CF9F" w:rsidR="00A02DF0" w:rsidRDefault="00A02DF0" w:rsidP="00162C1F">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A02DF0">
              <w:rPr>
                <w:rFonts w:asciiTheme="minorHAnsi" w:eastAsiaTheme="minorHAnsi" w:hAnsiTheme="minorHAnsi" w:cstheme="minorBidi"/>
                <w:snapToGrid/>
                <w:sz w:val="22"/>
                <w:szCs w:val="22"/>
                <w:lang w:val="en-US"/>
              </w:rPr>
              <w:t>Access of users and processes must be managed based on job function roles</w:t>
            </w:r>
            <w:r>
              <w:rPr>
                <w:rFonts w:asciiTheme="minorHAnsi" w:eastAsiaTheme="minorHAnsi" w:hAnsiTheme="minorHAnsi" w:cstheme="minorBidi"/>
                <w:snapToGrid/>
                <w:sz w:val="22"/>
                <w:szCs w:val="22"/>
                <w:lang w:val="en-US"/>
              </w:rPr>
              <w:t xml:space="preserve"> aligned with the FTB role-based access control program</w:t>
            </w:r>
            <w:r w:rsidRPr="00A02DF0">
              <w:rPr>
                <w:rFonts w:asciiTheme="minorHAnsi" w:eastAsiaTheme="minorHAnsi" w:hAnsiTheme="minorHAnsi" w:cstheme="minorBidi"/>
                <w:snapToGrid/>
                <w:sz w:val="22"/>
                <w:szCs w:val="22"/>
                <w:lang w:val="en-US"/>
              </w:rPr>
              <w:t xml:space="preserve">, representing the access requirements of each job function and in compliance with SOX divisions of labor where applicable (financial accounting and reporting functions).  Access granted uniquely to individuals or processes/daemons must be limited and approved based on operational need </w:t>
            </w:r>
            <w:r w:rsidRPr="00A02DF0">
              <w:rPr>
                <w:rFonts w:asciiTheme="minorHAnsi" w:eastAsiaTheme="minorHAnsi" w:hAnsiTheme="minorHAnsi" w:cstheme="minorBidi"/>
                <w:snapToGrid/>
                <w:sz w:val="22"/>
                <w:szCs w:val="22"/>
                <w:lang w:val="en-US"/>
              </w:rPr>
              <w:lastRenderedPageBreak/>
              <w:t>or sensitivity of the function.</w:t>
            </w:r>
          </w:p>
        </w:tc>
        <w:tc>
          <w:tcPr>
            <w:tcW w:w="1380" w:type="pct"/>
          </w:tcPr>
          <w:p w14:paraId="13C49BC8" w14:textId="77777777" w:rsidR="00A02DF0" w:rsidRPr="006A4ABA" w:rsidRDefault="00A02DF0" w:rsidP="00162C1F">
            <w:pPr>
              <w:pStyle w:val="TableText"/>
              <w:keepN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D76FFF" w14:paraId="4CA5966D" w14:textId="77777777" w:rsidTr="005B4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0CC4D22F" w14:textId="0788BF46" w:rsidR="00D76FFF" w:rsidRDefault="00D76FFF" w:rsidP="006A4ABA">
            <w:pPr>
              <w:pStyle w:val="TableText"/>
              <w:jc w:val="both"/>
              <w:rPr>
                <w:rFonts w:asciiTheme="minorHAnsi" w:hAnsiTheme="minorHAnsi"/>
                <w:sz w:val="22"/>
              </w:rPr>
            </w:pPr>
            <w:r>
              <w:rPr>
                <w:rFonts w:asciiTheme="minorHAnsi" w:hAnsiTheme="minorHAnsi"/>
                <w:sz w:val="22"/>
              </w:rPr>
              <w:lastRenderedPageBreak/>
              <w:t>Trusted Platform</w:t>
            </w:r>
          </w:p>
        </w:tc>
        <w:tc>
          <w:tcPr>
            <w:tcW w:w="749" w:type="pct"/>
          </w:tcPr>
          <w:p w14:paraId="75BFFFB5" w14:textId="241E9495" w:rsidR="00D76FFF" w:rsidRDefault="00D76FFF" w:rsidP="006A4ABA">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HIDS</w:t>
            </w:r>
          </w:p>
        </w:tc>
        <w:tc>
          <w:tcPr>
            <w:tcW w:w="2246" w:type="pct"/>
          </w:tcPr>
          <w:p w14:paraId="3ACEBE8B" w14:textId="77777777" w:rsidR="005935EB" w:rsidRDefault="00D76FFF" w:rsidP="00D76FF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Provide the ability for the bank to use a Host Intrusion Detection System to detect malicious activity</w:t>
            </w:r>
            <w:r w:rsidR="005935EB">
              <w:rPr>
                <w:rFonts w:ascii="Calibri" w:hAnsi="Calibri"/>
              </w:rPr>
              <w:t>.</w:t>
            </w:r>
          </w:p>
          <w:p w14:paraId="074D12B6" w14:textId="77777777" w:rsidR="005935EB" w:rsidRDefault="005935EB" w:rsidP="00D76FFF">
            <w:pPr>
              <w:cnfStyle w:val="000000010000" w:firstRow="0" w:lastRow="0" w:firstColumn="0" w:lastColumn="0" w:oddVBand="0" w:evenVBand="0" w:oddHBand="0" w:evenHBand="1" w:firstRowFirstColumn="0" w:firstRowLastColumn="0" w:lastRowFirstColumn="0" w:lastRowLastColumn="0"/>
              <w:rPr>
                <w:rFonts w:ascii="Calibri" w:hAnsi="Calibri"/>
              </w:rPr>
            </w:pPr>
          </w:p>
          <w:p w14:paraId="03EFB999" w14:textId="77777777" w:rsidR="005935EB" w:rsidRDefault="005935EB" w:rsidP="00D76FF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Send  alarms for</w:t>
            </w:r>
            <w:r w:rsidR="00D76FFF">
              <w:rPr>
                <w:rFonts w:ascii="Calibri" w:hAnsi="Calibri"/>
              </w:rPr>
              <w:t xml:space="preserve"> each instance and log the malicious activity, especially in high-risk devices, or in those cases in which intrusion detection cannot adquately analyze/interpret the traffic.   </w:t>
            </w:r>
          </w:p>
          <w:p w14:paraId="58EAC3AF" w14:textId="77777777" w:rsidR="005935EB" w:rsidRDefault="005935EB" w:rsidP="00D76FFF">
            <w:pPr>
              <w:cnfStyle w:val="000000010000" w:firstRow="0" w:lastRow="0" w:firstColumn="0" w:lastColumn="0" w:oddVBand="0" w:evenVBand="0" w:oddHBand="0" w:evenHBand="1" w:firstRowFirstColumn="0" w:firstRowLastColumn="0" w:lastRowFirstColumn="0" w:lastRowLastColumn="0"/>
              <w:rPr>
                <w:rFonts w:ascii="Calibri" w:hAnsi="Calibri"/>
              </w:rPr>
            </w:pPr>
          </w:p>
          <w:p w14:paraId="0F9DC505" w14:textId="77777777" w:rsidR="005935EB" w:rsidRDefault="005935EB" w:rsidP="00D76FF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P</w:t>
            </w:r>
            <w:r w:rsidR="00D76FFF">
              <w:rPr>
                <w:rFonts w:ascii="Calibri" w:hAnsi="Calibri"/>
              </w:rPr>
              <w:t xml:space="preserve">rovide the ability for the HIDS to monitor and analyze network traffic, log files and file access on a host.  </w:t>
            </w:r>
          </w:p>
          <w:p w14:paraId="27E47155" w14:textId="77777777" w:rsidR="005935EB" w:rsidRDefault="005935EB" w:rsidP="00D76FFF">
            <w:pPr>
              <w:cnfStyle w:val="000000010000" w:firstRow="0" w:lastRow="0" w:firstColumn="0" w:lastColumn="0" w:oddVBand="0" w:evenVBand="0" w:oddHBand="0" w:evenHBand="1" w:firstRowFirstColumn="0" w:firstRowLastColumn="0" w:lastRowFirstColumn="0" w:lastRowLastColumn="0"/>
              <w:rPr>
                <w:rFonts w:ascii="Calibri" w:hAnsi="Calibri"/>
              </w:rPr>
            </w:pPr>
          </w:p>
          <w:p w14:paraId="61C1AA27" w14:textId="329C0E7C" w:rsidR="00D76FFF" w:rsidRDefault="00D76FFF" w:rsidP="00D76FF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Unaltered events and alerts must be securely generated and integrated with the Bank SIEM solution.</w:t>
            </w:r>
          </w:p>
        </w:tc>
        <w:tc>
          <w:tcPr>
            <w:tcW w:w="1380" w:type="pct"/>
          </w:tcPr>
          <w:p w14:paraId="5DA98D7B" w14:textId="77777777" w:rsidR="00D76FFF" w:rsidRPr="00E673FC" w:rsidRDefault="00D76FFF" w:rsidP="006A4ABA">
            <w:pPr>
              <w:pStyle w:val="TableText"/>
              <w:jc w:val="both"/>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A02DF0" w:rsidRPr="006A4ABA" w14:paraId="4712598A" w14:textId="77777777" w:rsidTr="00A7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4C43E865" w14:textId="77777777" w:rsidR="00A70151" w:rsidRPr="006A4ABA" w:rsidRDefault="00A70151" w:rsidP="009F38DF">
            <w:pPr>
              <w:pStyle w:val="TableText"/>
              <w:rPr>
                <w:rFonts w:asciiTheme="minorHAnsi" w:hAnsiTheme="minorHAnsi"/>
              </w:rPr>
            </w:pPr>
            <w:r>
              <w:rPr>
                <w:rFonts w:asciiTheme="minorHAnsi" w:hAnsiTheme="minorHAnsi"/>
              </w:rPr>
              <w:t>Trusted Platform</w:t>
            </w:r>
          </w:p>
        </w:tc>
        <w:tc>
          <w:tcPr>
            <w:tcW w:w="749" w:type="pct"/>
          </w:tcPr>
          <w:p w14:paraId="6437414E" w14:textId="77777777" w:rsidR="00A70151" w:rsidRDefault="00A70151" w:rsidP="009F38DF">
            <w:pPr>
              <w:pStyle w:val="TableText"/>
              <w:cnfStyle w:val="000000100000" w:firstRow="0" w:lastRow="0" w:firstColumn="0" w:lastColumn="0" w:oddVBand="0" w:evenVBand="0" w:oddHBand="1" w:evenHBand="0" w:firstRowFirstColumn="0" w:firstRowLastColumn="0" w:lastRowFirstColumn="0" w:lastRowLastColumn="0"/>
            </w:pPr>
            <w:r>
              <w:t>Encryption</w:t>
            </w:r>
          </w:p>
        </w:tc>
        <w:tc>
          <w:tcPr>
            <w:tcW w:w="2246" w:type="pct"/>
          </w:tcPr>
          <w:p w14:paraId="36D14CA4" w14:textId="77777777" w:rsidR="00A70151" w:rsidRPr="006A4ABA" w:rsidRDefault="00A70151" w:rsidP="009F38DF">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Provide the capability to fully encrypt customer storage.</w:t>
            </w:r>
          </w:p>
        </w:tc>
        <w:tc>
          <w:tcPr>
            <w:tcW w:w="1380" w:type="pct"/>
          </w:tcPr>
          <w:p w14:paraId="1675FA5C" w14:textId="77777777" w:rsidR="00A70151" w:rsidRPr="006A4ABA" w:rsidRDefault="00A70151" w:rsidP="009F38DF">
            <w:pPr>
              <w:pStyle w:val="TableText"/>
              <w:keepN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A02DF0" w:rsidRPr="006A4ABA" w14:paraId="606682FF" w14:textId="77777777" w:rsidTr="00A70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2601CCDD" w14:textId="77777777" w:rsidR="00A70151" w:rsidRDefault="00A70151" w:rsidP="009F38DF">
            <w:pPr>
              <w:pStyle w:val="TableText"/>
              <w:rPr>
                <w:rFonts w:asciiTheme="minorHAnsi" w:hAnsiTheme="minorHAnsi"/>
              </w:rPr>
            </w:pPr>
            <w:r>
              <w:rPr>
                <w:rFonts w:asciiTheme="minorHAnsi" w:hAnsiTheme="minorHAnsi"/>
              </w:rPr>
              <w:t>Trusted Platform</w:t>
            </w:r>
          </w:p>
        </w:tc>
        <w:tc>
          <w:tcPr>
            <w:tcW w:w="749" w:type="pct"/>
          </w:tcPr>
          <w:p w14:paraId="2E1D09EF" w14:textId="77777777" w:rsidR="00A70151" w:rsidRDefault="00A70151" w:rsidP="009F38DF">
            <w:pPr>
              <w:pStyle w:val="TableText"/>
              <w:cnfStyle w:val="000000010000" w:firstRow="0" w:lastRow="0" w:firstColumn="0" w:lastColumn="0" w:oddVBand="0" w:evenVBand="0" w:oddHBand="0" w:evenHBand="1" w:firstRowFirstColumn="0" w:firstRowLastColumn="0" w:lastRowFirstColumn="0" w:lastRowLastColumn="0"/>
            </w:pPr>
            <w:r>
              <w:t>Software Provisioning</w:t>
            </w:r>
          </w:p>
        </w:tc>
        <w:tc>
          <w:tcPr>
            <w:tcW w:w="2246" w:type="pct"/>
          </w:tcPr>
          <w:p w14:paraId="2B12F2E3" w14:textId="77777777" w:rsidR="00A70151" w:rsidRDefault="00A70151" w:rsidP="009F38D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All software must be subject to security scanning and testing by Information Security during development, pre-deployment, and post-deployment.</w:t>
            </w:r>
          </w:p>
          <w:p w14:paraId="10FCB8DF" w14:textId="77777777" w:rsidR="00A70151" w:rsidRDefault="00A70151" w:rsidP="009F38D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Static</w:t>
            </w:r>
          </w:p>
          <w:p w14:paraId="4A4D04A6" w14:textId="77777777" w:rsidR="00A70151" w:rsidRDefault="00A70151" w:rsidP="009F38D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Dynamic</w:t>
            </w:r>
          </w:p>
          <w:p w14:paraId="07B832A5" w14:textId="77777777" w:rsidR="00A70151" w:rsidRDefault="00A70151" w:rsidP="009F38D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Licensing</w:t>
            </w:r>
          </w:p>
          <w:p w14:paraId="407B8B5B" w14:textId="77777777" w:rsidR="00A70151" w:rsidRDefault="00A70151" w:rsidP="009F38D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Open Source usage</w:t>
            </w:r>
          </w:p>
          <w:p w14:paraId="5E9DEA5D" w14:textId="77777777" w:rsidR="00A70151" w:rsidRDefault="00A70151" w:rsidP="009F38D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Escrow</w:t>
            </w:r>
          </w:p>
          <w:p w14:paraId="6B34D67D" w14:textId="77777777" w:rsidR="00A70151" w:rsidRDefault="00A70151" w:rsidP="009F38DF">
            <w:pPr>
              <w:cnfStyle w:val="000000010000" w:firstRow="0" w:lastRow="0" w:firstColumn="0" w:lastColumn="0" w:oddVBand="0" w:evenVBand="0" w:oddHBand="0" w:evenHBand="1" w:firstRowFirstColumn="0" w:firstRowLastColumn="0" w:lastRowFirstColumn="0" w:lastRowLastColumn="0"/>
              <w:rPr>
                <w:rFonts w:ascii="Calibri" w:hAnsi="Calibri"/>
              </w:rPr>
            </w:pPr>
          </w:p>
          <w:p w14:paraId="6515580B" w14:textId="77777777" w:rsidR="00A70151" w:rsidRPr="00082C61" w:rsidRDefault="00A70151" w:rsidP="009F38DF">
            <w:pPr>
              <w:cnfStyle w:val="000000010000" w:firstRow="0" w:lastRow="0" w:firstColumn="0" w:lastColumn="0" w:oddVBand="0" w:evenVBand="0" w:oddHBand="0" w:evenHBand="1" w:firstRowFirstColumn="0" w:firstRowLastColumn="0" w:lastRowFirstColumn="0" w:lastRowLastColumn="0"/>
              <w:rPr>
                <w:rFonts w:ascii="Calibri" w:hAnsi="Calibri"/>
              </w:rPr>
            </w:pPr>
            <w:r w:rsidRPr="00082C61">
              <w:rPr>
                <w:rFonts w:ascii="Calibri" w:hAnsi="Calibri"/>
              </w:rPr>
              <w:t xml:space="preserve">New and significantly changed applications </w:t>
            </w:r>
            <w:r>
              <w:rPr>
                <w:rFonts w:ascii="Calibri" w:hAnsi="Calibri"/>
              </w:rPr>
              <w:t>are subject to</w:t>
            </w:r>
            <w:r w:rsidRPr="00082C61">
              <w:rPr>
                <w:rFonts w:ascii="Calibri" w:hAnsi="Calibri"/>
              </w:rPr>
              <w:t xml:space="preserve"> a pre-production penetration test prior to production distribution.</w:t>
            </w:r>
          </w:p>
        </w:tc>
        <w:tc>
          <w:tcPr>
            <w:tcW w:w="1380" w:type="pct"/>
          </w:tcPr>
          <w:p w14:paraId="7EDF87B7" w14:textId="77777777" w:rsidR="00A70151" w:rsidRPr="006A4ABA" w:rsidRDefault="00A70151" w:rsidP="009F38DF">
            <w:pPr>
              <w:pStyle w:val="TableText"/>
              <w:keepN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A02DF0" w:rsidRPr="006A4ABA" w14:paraId="58639CC2" w14:textId="77777777" w:rsidTr="00A7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57BC52B7" w14:textId="77777777" w:rsidR="00A70151" w:rsidRDefault="00A70151" w:rsidP="009F38DF">
            <w:pPr>
              <w:pStyle w:val="TableText"/>
              <w:rPr>
                <w:rFonts w:asciiTheme="minorHAnsi" w:hAnsiTheme="minorHAnsi"/>
              </w:rPr>
            </w:pPr>
            <w:r>
              <w:rPr>
                <w:rFonts w:asciiTheme="minorHAnsi" w:hAnsiTheme="minorHAnsi"/>
              </w:rPr>
              <w:t>Trusted Platform</w:t>
            </w:r>
          </w:p>
        </w:tc>
        <w:tc>
          <w:tcPr>
            <w:tcW w:w="749" w:type="pct"/>
          </w:tcPr>
          <w:p w14:paraId="6EBE2DC4" w14:textId="77777777" w:rsidR="00A70151" w:rsidRDefault="00A70151" w:rsidP="009F38DF">
            <w:pPr>
              <w:pStyle w:val="TableText"/>
              <w:cnfStyle w:val="000000100000" w:firstRow="0" w:lastRow="0" w:firstColumn="0" w:lastColumn="0" w:oddVBand="0" w:evenVBand="0" w:oddHBand="1" w:evenHBand="0" w:firstRowFirstColumn="0" w:firstRowLastColumn="0" w:lastRowFirstColumn="0" w:lastRowLastColumn="0"/>
            </w:pPr>
            <w:r>
              <w:t>Software Provisioning</w:t>
            </w:r>
          </w:p>
        </w:tc>
        <w:tc>
          <w:tcPr>
            <w:tcW w:w="2246" w:type="pct"/>
          </w:tcPr>
          <w:p w14:paraId="10EE98A4" w14:textId="77777777" w:rsidR="00A70151" w:rsidRDefault="00A70151" w:rsidP="009F38D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Open source software must be documented, reviewed and approved by Information Security prior to distribution to production.</w:t>
            </w:r>
          </w:p>
        </w:tc>
        <w:tc>
          <w:tcPr>
            <w:tcW w:w="1380" w:type="pct"/>
          </w:tcPr>
          <w:p w14:paraId="2C62765D" w14:textId="77777777" w:rsidR="00A70151" w:rsidRPr="006A4ABA" w:rsidRDefault="00A70151" w:rsidP="009F38DF">
            <w:pPr>
              <w:pStyle w:val="TableText"/>
              <w:keepN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A02DF0" w:rsidRPr="006A4ABA" w14:paraId="6F44FAE1" w14:textId="77777777" w:rsidTr="00A70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0081A98E" w14:textId="77777777" w:rsidR="00A70151" w:rsidRDefault="00A70151" w:rsidP="009F38DF">
            <w:pPr>
              <w:pStyle w:val="TableText"/>
              <w:rPr>
                <w:rFonts w:asciiTheme="minorHAnsi" w:hAnsiTheme="minorHAnsi"/>
              </w:rPr>
            </w:pPr>
            <w:r>
              <w:rPr>
                <w:rFonts w:asciiTheme="minorHAnsi" w:hAnsiTheme="minorHAnsi"/>
              </w:rPr>
              <w:t>Trusted Platform</w:t>
            </w:r>
          </w:p>
        </w:tc>
        <w:tc>
          <w:tcPr>
            <w:tcW w:w="749" w:type="pct"/>
          </w:tcPr>
          <w:p w14:paraId="09524F5B" w14:textId="77777777" w:rsidR="00A70151" w:rsidRDefault="00A70151" w:rsidP="009F38DF">
            <w:pPr>
              <w:pStyle w:val="TableText"/>
              <w:cnfStyle w:val="000000010000" w:firstRow="0" w:lastRow="0" w:firstColumn="0" w:lastColumn="0" w:oddVBand="0" w:evenVBand="0" w:oddHBand="0" w:evenHBand="1" w:firstRowFirstColumn="0" w:firstRowLastColumn="0" w:lastRowFirstColumn="0" w:lastRowLastColumn="0"/>
            </w:pPr>
            <w:r>
              <w:t>Software Provisioning</w:t>
            </w:r>
          </w:p>
        </w:tc>
        <w:tc>
          <w:tcPr>
            <w:tcW w:w="2246" w:type="pct"/>
          </w:tcPr>
          <w:p w14:paraId="35BB1453" w14:textId="77777777" w:rsidR="00A70151" w:rsidRDefault="00A70151" w:rsidP="009F38DF">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 xml:space="preserve">Entitlements access authorization must be implemented in applications to restrict access where there is a business requirement to segment records in a database for more specific control and administration  (e.g., White Glove accounts).  </w:t>
            </w:r>
          </w:p>
        </w:tc>
        <w:tc>
          <w:tcPr>
            <w:tcW w:w="1380" w:type="pct"/>
          </w:tcPr>
          <w:p w14:paraId="65079751" w14:textId="77777777" w:rsidR="00A70151" w:rsidRPr="006A4ABA" w:rsidRDefault="00A70151" w:rsidP="009F38DF">
            <w:pPr>
              <w:pStyle w:val="TableText"/>
              <w:keepN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A02DF0" w:rsidRPr="006A4ABA" w14:paraId="59AEDABB" w14:textId="77777777" w:rsidTr="00A7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44597EA0" w14:textId="77777777" w:rsidR="00A70151" w:rsidRDefault="00A70151" w:rsidP="009F38DF">
            <w:pPr>
              <w:pStyle w:val="TableText"/>
              <w:rPr>
                <w:rFonts w:asciiTheme="minorHAnsi" w:hAnsiTheme="minorHAnsi"/>
              </w:rPr>
            </w:pPr>
            <w:r>
              <w:rPr>
                <w:rFonts w:asciiTheme="minorHAnsi" w:hAnsiTheme="minorHAnsi"/>
              </w:rPr>
              <w:t>Trusted Platform</w:t>
            </w:r>
          </w:p>
        </w:tc>
        <w:tc>
          <w:tcPr>
            <w:tcW w:w="749" w:type="pct"/>
          </w:tcPr>
          <w:p w14:paraId="385BA7C0" w14:textId="77777777" w:rsidR="00A70151" w:rsidRDefault="00A70151" w:rsidP="009F38DF">
            <w:pPr>
              <w:pStyle w:val="TableText"/>
              <w:cnfStyle w:val="000000100000" w:firstRow="0" w:lastRow="0" w:firstColumn="0" w:lastColumn="0" w:oddVBand="0" w:evenVBand="0" w:oddHBand="1" w:evenHBand="0" w:firstRowFirstColumn="0" w:firstRowLastColumn="0" w:lastRowFirstColumn="0" w:lastRowLastColumn="0"/>
            </w:pPr>
            <w:r>
              <w:t>Software Provisioning</w:t>
            </w:r>
          </w:p>
        </w:tc>
        <w:tc>
          <w:tcPr>
            <w:tcW w:w="2246" w:type="pct"/>
          </w:tcPr>
          <w:p w14:paraId="2F3F529C" w14:textId="77777777" w:rsidR="00A70151" w:rsidRDefault="00A70151" w:rsidP="009F38D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Developers of internet facing applications are required to complete annual training on secure development practices.</w:t>
            </w:r>
          </w:p>
        </w:tc>
        <w:tc>
          <w:tcPr>
            <w:tcW w:w="1380" w:type="pct"/>
          </w:tcPr>
          <w:p w14:paraId="2B50E6B1" w14:textId="77777777" w:rsidR="00A70151" w:rsidRPr="006A4ABA" w:rsidRDefault="00A70151" w:rsidP="009F38DF">
            <w:pPr>
              <w:pStyle w:val="TableText"/>
              <w:keepN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A70151" w14:paraId="437F4397" w14:textId="77777777" w:rsidTr="009F38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300D378F" w14:textId="77777777" w:rsidR="00A70151" w:rsidRDefault="00A70151" w:rsidP="009F38DF">
            <w:pPr>
              <w:pStyle w:val="TableText"/>
              <w:rPr>
                <w:rFonts w:asciiTheme="minorHAnsi" w:hAnsiTheme="minorHAnsi"/>
              </w:rPr>
            </w:pPr>
            <w:r>
              <w:rPr>
                <w:rFonts w:asciiTheme="minorHAnsi" w:hAnsiTheme="minorHAnsi"/>
              </w:rPr>
              <w:t>Trusted Platform</w:t>
            </w:r>
          </w:p>
        </w:tc>
        <w:tc>
          <w:tcPr>
            <w:tcW w:w="749" w:type="pct"/>
          </w:tcPr>
          <w:p w14:paraId="061928F1" w14:textId="77777777" w:rsidR="00A70151" w:rsidRDefault="00A70151" w:rsidP="009F38DF">
            <w:pPr>
              <w:pStyle w:val="TableText"/>
              <w:cnfStyle w:val="000000010000" w:firstRow="0" w:lastRow="0" w:firstColumn="0" w:lastColumn="0" w:oddVBand="0" w:evenVBand="0" w:oddHBand="0" w:evenHBand="1" w:firstRowFirstColumn="0" w:firstRowLastColumn="0" w:lastRowFirstColumn="0" w:lastRowLastColumn="0"/>
            </w:pPr>
            <w:r>
              <w:t>Assurance</w:t>
            </w:r>
          </w:p>
        </w:tc>
        <w:tc>
          <w:tcPr>
            <w:tcW w:w="2246" w:type="pct"/>
          </w:tcPr>
          <w:p w14:paraId="0E445DAD" w14:textId="77777777" w:rsidR="00A70151" w:rsidRDefault="00A70151" w:rsidP="009F38DF">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Provide customers with an annual detailed SOC 2 report from an independent auditor.</w:t>
            </w:r>
          </w:p>
        </w:tc>
        <w:tc>
          <w:tcPr>
            <w:tcW w:w="1380" w:type="pct"/>
          </w:tcPr>
          <w:p w14:paraId="6FCA6B32" w14:textId="77777777" w:rsidR="00A70151" w:rsidRPr="006A4ABA" w:rsidRDefault="00A70151" w:rsidP="009F38DF">
            <w:pPr>
              <w:pStyle w:val="TableText"/>
              <w:keepN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5935EB" w14:paraId="1098686A" w14:textId="77777777" w:rsidTr="005B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2644879A" w14:textId="3B881C8C" w:rsidR="005935EB" w:rsidRPr="005B40B2" w:rsidRDefault="005935EB" w:rsidP="005935EB">
            <w:pPr>
              <w:pStyle w:val="TableText"/>
              <w:rPr>
                <w:rFonts w:asciiTheme="minorHAnsi" w:hAnsiTheme="minorHAnsi"/>
                <w:sz w:val="22"/>
              </w:rPr>
            </w:pPr>
            <w:r>
              <w:rPr>
                <w:rFonts w:asciiTheme="minorHAnsi" w:hAnsiTheme="minorHAnsi"/>
                <w:sz w:val="22"/>
              </w:rPr>
              <w:lastRenderedPageBreak/>
              <w:t>Data Loss Prevention</w:t>
            </w:r>
          </w:p>
        </w:tc>
        <w:tc>
          <w:tcPr>
            <w:tcW w:w="749" w:type="pct"/>
          </w:tcPr>
          <w:p w14:paraId="2E12F03E" w14:textId="57B417C0" w:rsidR="005935EB" w:rsidRPr="005B40B2" w:rsidRDefault="005935EB" w:rsidP="005935EB">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FTP</w:t>
            </w:r>
          </w:p>
        </w:tc>
        <w:tc>
          <w:tcPr>
            <w:tcW w:w="2246" w:type="pct"/>
          </w:tcPr>
          <w:p w14:paraId="27975770" w14:textId="693CBBC7" w:rsidR="005935EB" w:rsidRPr="005935EB" w:rsidRDefault="005935EB" w:rsidP="005935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Anonymous FTP must not be used. Outbound anonymous FTP may only be used for serving information classified as public.</w:t>
            </w:r>
          </w:p>
        </w:tc>
        <w:tc>
          <w:tcPr>
            <w:tcW w:w="1380" w:type="pct"/>
          </w:tcPr>
          <w:p w14:paraId="74022027" w14:textId="77777777" w:rsidR="005935EB" w:rsidRPr="00E673FC" w:rsidRDefault="005935EB" w:rsidP="005935EB">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5B40B2" w14:paraId="1E1D8A6C" w14:textId="77777777" w:rsidTr="005B4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1E1D8A66" w14:textId="2870B7EF" w:rsidR="005B40B2" w:rsidRPr="00E673FC" w:rsidRDefault="005B40B2" w:rsidP="005935EB">
            <w:pPr>
              <w:pStyle w:val="TableText"/>
              <w:rPr>
                <w:rFonts w:asciiTheme="minorHAnsi" w:hAnsiTheme="minorHAnsi"/>
                <w:sz w:val="22"/>
              </w:rPr>
            </w:pPr>
            <w:r w:rsidRPr="005B40B2">
              <w:rPr>
                <w:rFonts w:asciiTheme="minorHAnsi" w:hAnsiTheme="minorHAnsi"/>
                <w:sz w:val="22"/>
              </w:rPr>
              <w:t>Data Loss Prevention</w:t>
            </w:r>
          </w:p>
        </w:tc>
        <w:tc>
          <w:tcPr>
            <w:tcW w:w="749" w:type="pct"/>
          </w:tcPr>
          <w:p w14:paraId="1E1D8A67" w14:textId="77777777" w:rsidR="005B40B2" w:rsidRPr="00E673FC" w:rsidRDefault="005B40B2" w:rsidP="005935EB">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5B40B2">
              <w:rPr>
                <w:rFonts w:asciiTheme="minorHAnsi" w:eastAsiaTheme="minorHAnsi" w:hAnsiTheme="minorHAnsi" w:cstheme="minorBidi"/>
                <w:snapToGrid/>
                <w:sz w:val="22"/>
                <w:szCs w:val="22"/>
                <w:lang w:val="en-US"/>
              </w:rPr>
              <w:t>Rights Management</w:t>
            </w:r>
          </w:p>
        </w:tc>
        <w:tc>
          <w:tcPr>
            <w:tcW w:w="2246" w:type="pct"/>
          </w:tcPr>
          <w:p w14:paraId="1E1D8A68" w14:textId="5B4BE60E" w:rsidR="005B40B2" w:rsidRPr="005B40B2" w:rsidRDefault="005B40B2" w:rsidP="005935EB">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sidRPr="005B40B2">
              <w:rPr>
                <w:rFonts w:asciiTheme="minorHAnsi" w:eastAsiaTheme="minorHAnsi" w:hAnsiTheme="minorHAnsi" w:cstheme="minorBidi"/>
                <w:snapToGrid/>
                <w:sz w:val="22"/>
                <w:szCs w:val="22"/>
                <w:lang w:val="en-US"/>
              </w:rPr>
              <w:t xml:space="preserve">Safeguard sensitive information by applying protection to documents </w:t>
            </w:r>
            <w:r w:rsidR="0044549C">
              <w:rPr>
                <w:rFonts w:asciiTheme="minorHAnsi" w:eastAsiaTheme="minorHAnsi" w:hAnsiTheme="minorHAnsi" w:cstheme="minorBidi"/>
                <w:snapToGrid/>
                <w:sz w:val="22"/>
                <w:szCs w:val="22"/>
                <w:lang w:val="en-US"/>
              </w:rPr>
              <w:t>that</w:t>
            </w:r>
            <w:r w:rsidRPr="005B40B2">
              <w:rPr>
                <w:rFonts w:asciiTheme="minorHAnsi" w:eastAsiaTheme="minorHAnsi" w:hAnsiTheme="minorHAnsi" w:cstheme="minorBidi"/>
                <w:snapToGrid/>
                <w:sz w:val="22"/>
                <w:szCs w:val="22"/>
                <w:lang w:val="en-US"/>
              </w:rPr>
              <w:t xml:space="preserve"> persist outside the </w:t>
            </w:r>
            <w:r w:rsidR="00D433DB" w:rsidRPr="005B40B2">
              <w:rPr>
                <w:rFonts w:asciiTheme="minorHAnsi" w:eastAsiaTheme="minorHAnsi" w:hAnsiTheme="minorHAnsi" w:cstheme="minorBidi"/>
                <w:snapToGrid/>
                <w:sz w:val="22"/>
                <w:szCs w:val="22"/>
                <w:lang w:val="en-US"/>
              </w:rPr>
              <w:t>organization</w:t>
            </w:r>
            <w:r w:rsidRPr="005B40B2">
              <w:rPr>
                <w:rFonts w:asciiTheme="minorHAnsi" w:eastAsiaTheme="minorHAnsi" w:hAnsiTheme="minorHAnsi" w:cstheme="minorBidi"/>
                <w:snapToGrid/>
                <w:sz w:val="22"/>
                <w:szCs w:val="22"/>
                <w:lang w:val="en-US"/>
              </w:rPr>
              <w:t xml:space="preserve">. </w:t>
            </w:r>
            <w:r w:rsidR="0044549C">
              <w:rPr>
                <w:rFonts w:asciiTheme="minorHAnsi" w:eastAsiaTheme="minorHAnsi" w:hAnsiTheme="minorHAnsi" w:cstheme="minorBidi"/>
                <w:snapToGrid/>
                <w:sz w:val="22"/>
                <w:szCs w:val="22"/>
                <w:lang w:val="en-US"/>
              </w:rPr>
              <w:t>Controls may include</w:t>
            </w:r>
            <w:r w:rsidRPr="005B40B2">
              <w:rPr>
                <w:rFonts w:asciiTheme="minorHAnsi" w:eastAsiaTheme="minorHAnsi" w:hAnsiTheme="minorHAnsi" w:cstheme="minorBidi"/>
                <w:snapToGrid/>
                <w:sz w:val="22"/>
                <w:szCs w:val="22"/>
                <w:lang w:val="en-US"/>
              </w:rPr>
              <w:t xml:space="preserve"> a combination of encryption, identity and </w:t>
            </w:r>
            <w:r w:rsidR="00D433DB" w:rsidRPr="005B40B2">
              <w:rPr>
                <w:rFonts w:asciiTheme="minorHAnsi" w:eastAsiaTheme="minorHAnsi" w:hAnsiTheme="minorHAnsi" w:cstheme="minorBidi"/>
                <w:snapToGrid/>
                <w:sz w:val="22"/>
                <w:szCs w:val="22"/>
                <w:lang w:val="en-US"/>
              </w:rPr>
              <w:t>authorization</w:t>
            </w:r>
            <w:r w:rsidRPr="005B40B2">
              <w:rPr>
                <w:rFonts w:asciiTheme="minorHAnsi" w:eastAsiaTheme="minorHAnsi" w:hAnsiTheme="minorHAnsi" w:cstheme="minorBidi"/>
                <w:snapToGrid/>
                <w:sz w:val="22"/>
                <w:szCs w:val="22"/>
                <w:lang w:val="en-US"/>
              </w:rPr>
              <w:t xml:space="preserve"> policies to secure files.</w:t>
            </w:r>
          </w:p>
          <w:p w14:paraId="1E1D8A69" w14:textId="77777777" w:rsidR="005B40B2" w:rsidRPr="005B40B2" w:rsidRDefault="005B40B2" w:rsidP="005935EB">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p w14:paraId="1E1D8A6A" w14:textId="10DD6A64" w:rsidR="005B40B2" w:rsidRPr="00E673FC" w:rsidRDefault="005935EB" w:rsidP="005935EB">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 xml:space="preserve">Provide a solution for </w:t>
            </w:r>
            <w:r w:rsidR="0044549C">
              <w:rPr>
                <w:rFonts w:asciiTheme="minorHAnsi" w:eastAsiaTheme="minorHAnsi" w:hAnsiTheme="minorHAnsi" w:cstheme="minorBidi"/>
                <w:snapToGrid/>
                <w:sz w:val="22"/>
                <w:szCs w:val="22"/>
                <w:lang w:val="en-US"/>
              </w:rPr>
              <w:t>label</w:t>
            </w:r>
            <w:r w:rsidR="005B40B2" w:rsidRPr="005B40B2">
              <w:rPr>
                <w:rFonts w:asciiTheme="minorHAnsi" w:eastAsiaTheme="minorHAnsi" w:hAnsiTheme="minorHAnsi" w:cstheme="minorBidi"/>
                <w:snapToGrid/>
                <w:sz w:val="22"/>
                <w:szCs w:val="22"/>
                <w:lang w:val="en-US"/>
              </w:rPr>
              <w:t xml:space="preserve">ing, handling, and security of data and objects which contain </w:t>
            </w:r>
            <w:r>
              <w:rPr>
                <w:rFonts w:asciiTheme="minorHAnsi" w:eastAsiaTheme="minorHAnsi" w:hAnsiTheme="minorHAnsi" w:cstheme="minorBidi"/>
                <w:snapToGrid/>
                <w:sz w:val="22"/>
                <w:szCs w:val="22"/>
                <w:lang w:val="en-US"/>
              </w:rPr>
              <w:t>Bank resources</w:t>
            </w:r>
            <w:r w:rsidR="005B40B2" w:rsidRPr="005B40B2">
              <w:rPr>
                <w:rFonts w:asciiTheme="minorHAnsi" w:eastAsiaTheme="minorHAnsi" w:hAnsiTheme="minorHAnsi" w:cstheme="minorBidi"/>
                <w:snapToGrid/>
                <w:sz w:val="22"/>
                <w:szCs w:val="22"/>
                <w:lang w:val="en-US"/>
              </w:rPr>
              <w:t>.</w:t>
            </w:r>
          </w:p>
        </w:tc>
        <w:tc>
          <w:tcPr>
            <w:tcW w:w="1380" w:type="pct"/>
          </w:tcPr>
          <w:p w14:paraId="1E1D8A6B" w14:textId="77777777" w:rsidR="005B40B2" w:rsidRPr="00E673FC" w:rsidRDefault="005B40B2" w:rsidP="005935EB">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5B40B2" w14:paraId="1E1D8A77" w14:textId="77777777" w:rsidTr="005B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1E1D8A6D" w14:textId="77777777" w:rsidR="005B40B2" w:rsidRPr="00E673FC" w:rsidRDefault="006A4ABA" w:rsidP="006A4ABA">
            <w:pPr>
              <w:pStyle w:val="TableText"/>
              <w:jc w:val="both"/>
              <w:rPr>
                <w:rFonts w:asciiTheme="minorHAnsi" w:hAnsiTheme="minorHAnsi"/>
                <w:sz w:val="22"/>
              </w:rPr>
            </w:pPr>
            <w:r w:rsidRPr="005B40B2">
              <w:rPr>
                <w:rFonts w:asciiTheme="minorHAnsi" w:hAnsiTheme="minorHAnsi"/>
                <w:sz w:val="22"/>
              </w:rPr>
              <w:t>Data Loss Prevention</w:t>
            </w:r>
          </w:p>
        </w:tc>
        <w:tc>
          <w:tcPr>
            <w:tcW w:w="749" w:type="pct"/>
          </w:tcPr>
          <w:p w14:paraId="1E1D8A6E" w14:textId="77777777" w:rsidR="005B40B2" w:rsidRPr="00E673FC" w:rsidRDefault="005B40B2"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5B40B2">
              <w:rPr>
                <w:rFonts w:asciiTheme="minorHAnsi" w:eastAsiaTheme="minorHAnsi" w:hAnsiTheme="minorHAnsi" w:cstheme="minorBidi"/>
                <w:snapToGrid/>
                <w:sz w:val="22"/>
                <w:szCs w:val="22"/>
                <w:lang w:val="en-US"/>
              </w:rPr>
              <w:t>Data Encryption</w:t>
            </w:r>
          </w:p>
        </w:tc>
        <w:tc>
          <w:tcPr>
            <w:tcW w:w="2246" w:type="pct"/>
          </w:tcPr>
          <w:p w14:paraId="1E1D8A6F" w14:textId="77777777" w:rsidR="005B40B2" w:rsidRPr="005B40B2" w:rsidRDefault="005B40B2" w:rsidP="0044549C">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5B40B2">
              <w:rPr>
                <w:rFonts w:asciiTheme="minorHAnsi" w:eastAsiaTheme="minorHAnsi" w:hAnsiTheme="minorHAnsi" w:cstheme="minorBidi"/>
                <w:snapToGrid/>
                <w:sz w:val="22"/>
                <w:szCs w:val="22"/>
                <w:lang w:val="en-US"/>
              </w:rPr>
              <w:t>Data encryption to be applied at multiple levels (as appropriate, depending on the asset value) to protect sensitive information.</w:t>
            </w:r>
          </w:p>
          <w:p w14:paraId="1E1D8A70" w14:textId="77777777" w:rsidR="005B40B2" w:rsidRPr="005B40B2" w:rsidRDefault="005B40B2" w:rsidP="0044549C">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1E1D8A71" w14:textId="3E46500D" w:rsidR="005B40B2" w:rsidRDefault="0037042E" w:rsidP="0044549C">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Data in Motion (DIM)</w:t>
            </w:r>
            <w:r w:rsidR="005B40B2" w:rsidRPr="005B40B2">
              <w:rPr>
                <w:rFonts w:asciiTheme="minorHAnsi" w:eastAsiaTheme="minorHAnsi" w:hAnsiTheme="minorHAnsi" w:cstheme="minorBidi"/>
                <w:snapToGrid/>
                <w:sz w:val="22"/>
                <w:szCs w:val="22"/>
                <w:lang w:val="en-US"/>
              </w:rPr>
              <w:t xml:space="preserve"> – Applying encryption when data is traversing over networks.</w:t>
            </w:r>
          </w:p>
          <w:p w14:paraId="1E1D8A72" w14:textId="77777777" w:rsidR="005B40B2" w:rsidRPr="005B40B2" w:rsidRDefault="005B40B2" w:rsidP="0044549C">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p w14:paraId="1E1D8A73" w14:textId="5DA13186" w:rsidR="005B40B2" w:rsidRPr="005B40B2" w:rsidRDefault="0037042E" w:rsidP="0044549C">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Data at Rest (DAR)</w:t>
            </w:r>
            <w:r w:rsidR="005B40B2" w:rsidRPr="005B40B2">
              <w:rPr>
                <w:rFonts w:asciiTheme="minorHAnsi" w:eastAsiaTheme="minorHAnsi" w:hAnsiTheme="minorHAnsi" w:cstheme="minorBidi"/>
                <w:snapToGrid/>
                <w:sz w:val="22"/>
                <w:szCs w:val="22"/>
                <w:lang w:val="en-US"/>
              </w:rPr>
              <w:t xml:space="preserve"> – Data stored in flat files, Databases, SAN, Desktops, Mobile etc.</w:t>
            </w:r>
          </w:p>
          <w:p w14:paraId="1E1D8A74" w14:textId="77777777" w:rsidR="005B40B2" w:rsidRPr="005B40B2" w:rsidRDefault="005B40B2" w:rsidP="0044549C">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r w:rsidRPr="005B40B2">
              <w:rPr>
                <w:rFonts w:asciiTheme="minorHAnsi" w:eastAsiaTheme="minorHAnsi" w:hAnsiTheme="minorHAnsi" w:cstheme="minorBidi"/>
                <w:snapToGrid/>
                <w:sz w:val="22"/>
                <w:szCs w:val="22"/>
                <w:lang w:val="en-US"/>
              </w:rPr>
              <w:t>Technical measures implemented, for the use of encryption protocols for protection of sensitive data in storage (e.g., file servers, databases, and end-user workstations), data in use (memory), and data in transmission (e.g., system interfaces, over public networks, and electronic messaging) as per applicable legal, statutory, and regulatory compliance obligations.</w:t>
            </w:r>
          </w:p>
          <w:p w14:paraId="1E1D8A75" w14:textId="77777777" w:rsidR="005B40B2" w:rsidRPr="00E673FC" w:rsidRDefault="005B40B2" w:rsidP="0044549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5B40B2">
              <w:rPr>
                <w:rFonts w:asciiTheme="minorHAnsi" w:eastAsiaTheme="minorHAnsi" w:hAnsiTheme="minorHAnsi" w:cstheme="minorBidi"/>
                <w:sz w:val="22"/>
                <w:szCs w:val="22"/>
              </w:rPr>
              <w:t>Keys shall not be stored in the cloud (i.e. at the cloud provider in question), but maintained by the cloud consumer or trusted key management provider.</w:t>
            </w:r>
          </w:p>
        </w:tc>
        <w:tc>
          <w:tcPr>
            <w:tcW w:w="1380" w:type="pct"/>
          </w:tcPr>
          <w:p w14:paraId="1E1D8A76" w14:textId="77777777" w:rsidR="005B40B2" w:rsidRPr="00E673FC" w:rsidRDefault="005B40B2" w:rsidP="006A4ABA">
            <w:pPr>
              <w:pStyle w:val="TableText"/>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A70151" w:rsidRPr="00E673FC" w14:paraId="16B2B280" w14:textId="77777777" w:rsidTr="00A70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35A30010" w14:textId="77777777" w:rsidR="00A70151" w:rsidRPr="00E673FC" w:rsidRDefault="00A70151" w:rsidP="009F38DF">
            <w:pPr>
              <w:pStyle w:val="TableText"/>
              <w:rPr>
                <w:rFonts w:asciiTheme="minorHAnsi" w:hAnsiTheme="minorHAnsi"/>
                <w:sz w:val="22"/>
              </w:rPr>
            </w:pPr>
            <w:r w:rsidRPr="005B40B2">
              <w:rPr>
                <w:rFonts w:asciiTheme="minorHAnsi" w:hAnsiTheme="minorHAnsi"/>
                <w:sz w:val="22"/>
              </w:rPr>
              <w:t>Data Loss Prevention</w:t>
            </w:r>
          </w:p>
        </w:tc>
        <w:tc>
          <w:tcPr>
            <w:tcW w:w="749" w:type="pct"/>
          </w:tcPr>
          <w:p w14:paraId="49463888" w14:textId="77777777" w:rsidR="00A70151" w:rsidRDefault="00A70151" w:rsidP="009F38DF">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r>
              <w:rPr>
                <w:rFonts w:asciiTheme="minorHAnsi" w:eastAsiaTheme="minorHAnsi" w:hAnsiTheme="minorHAnsi" w:cstheme="minorBidi"/>
                <w:snapToGrid/>
                <w:sz w:val="22"/>
                <w:szCs w:val="22"/>
                <w:lang w:val="en-US"/>
              </w:rPr>
              <w:t>Data Masking</w:t>
            </w:r>
          </w:p>
        </w:tc>
        <w:tc>
          <w:tcPr>
            <w:tcW w:w="2246" w:type="pct"/>
          </w:tcPr>
          <w:p w14:paraId="25F3A7A1" w14:textId="0512B00F" w:rsidR="00A70151" w:rsidRPr="005B40B2" w:rsidRDefault="00A70151" w:rsidP="009F38DF">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5B40B2">
              <w:rPr>
                <w:rFonts w:asciiTheme="minorHAnsi" w:eastAsiaTheme="minorHAnsi" w:hAnsiTheme="minorHAnsi" w:cstheme="minorBidi"/>
                <w:sz w:val="22"/>
                <w:szCs w:val="22"/>
              </w:rPr>
              <w:t xml:space="preserve">Production data </w:t>
            </w:r>
            <w:r>
              <w:rPr>
                <w:rFonts w:asciiTheme="minorHAnsi" w:eastAsiaTheme="minorHAnsi" w:hAnsiTheme="minorHAnsi" w:cstheme="minorBidi"/>
                <w:sz w:val="22"/>
                <w:szCs w:val="22"/>
              </w:rPr>
              <w:t>must</w:t>
            </w:r>
            <w:r w:rsidRPr="005B40B2">
              <w:rPr>
                <w:rFonts w:asciiTheme="minorHAnsi" w:eastAsiaTheme="minorHAnsi" w:hAnsiTheme="minorHAnsi" w:cstheme="minorBidi"/>
                <w:sz w:val="22"/>
                <w:szCs w:val="22"/>
              </w:rPr>
              <w:t xml:space="preserve"> not be replicated or used in non-production environments.</w:t>
            </w:r>
            <w:r>
              <w:rPr>
                <w:rFonts w:asciiTheme="minorHAnsi" w:eastAsiaTheme="minorHAnsi" w:hAnsiTheme="minorHAnsi" w:cstheme="minorBidi"/>
                <w:sz w:val="22"/>
                <w:szCs w:val="22"/>
              </w:rPr>
              <w:t xml:space="preserve">  Otherwise, the non-production environment must be protected as a production-equivalent.</w:t>
            </w:r>
          </w:p>
          <w:p w14:paraId="0F728663" w14:textId="77777777" w:rsidR="00A70151" w:rsidRPr="005B40B2" w:rsidRDefault="00A70151" w:rsidP="009F38DF">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p>
          <w:p w14:paraId="379A2E9A" w14:textId="77777777" w:rsidR="00A70151" w:rsidRPr="00E673FC" w:rsidRDefault="00A70151" w:rsidP="009F38DF">
            <w:pPr>
              <w:pStyle w:val="NormalWeb"/>
              <w:spacing w:before="0" w:beforeAutospacing="0" w:after="0" w:afterAutospacing="0"/>
              <w:textAlignment w:val="baseline"/>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z w:val="22"/>
                <w:szCs w:val="22"/>
              </w:rPr>
            </w:pPr>
            <w:r w:rsidRPr="005B40B2">
              <w:rPr>
                <w:rFonts w:asciiTheme="minorHAnsi" w:eastAsiaTheme="minorHAnsi" w:hAnsiTheme="minorHAnsi" w:cstheme="minorBidi"/>
                <w:sz w:val="22"/>
                <w:szCs w:val="22"/>
              </w:rPr>
              <w:t>Obscuring or making specific data elements within data stores to ensure that sensitive data is replaced with realistic but not real data. The objective is to not make sensitive information available outside of the authorized environment. (E.g. Production).</w:t>
            </w:r>
          </w:p>
        </w:tc>
        <w:tc>
          <w:tcPr>
            <w:tcW w:w="1380" w:type="pct"/>
          </w:tcPr>
          <w:p w14:paraId="30FA8AFC" w14:textId="77777777" w:rsidR="00A70151" w:rsidRPr="00E673FC" w:rsidRDefault="00A70151" w:rsidP="009F38DF">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bl>
    <w:p w14:paraId="1E1D8AAD" w14:textId="77777777" w:rsidR="006A4ABA" w:rsidRDefault="006A4ABA" w:rsidP="006A4ABA">
      <w:pPr>
        <w:jc w:val="both"/>
      </w:pPr>
    </w:p>
    <w:p w14:paraId="70425335" w14:textId="77777777" w:rsidR="00CD1454" w:rsidRPr="00CD3BC2" w:rsidRDefault="00CD1454" w:rsidP="00CD1454"/>
    <w:p w14:paraId="5F7E30A0" w14:textId="77777777" w:rsidR="003906D9" w:rsidRPr="00CD3BC2" w:rsidRDefault="003906D9" w:rsidP="003906D9"/>
    <w:tbl>
      <w:tblPr>
        <w:tblStyle w:val="LightGrid-Accent3"/>
        <w:tblW w:w="5336" w:type="pct"/>
        <w:tblLayout w:type="fixed"/>
        <w:tblLook w:val="04A0" w:firstRow="1" w:lastRow="0" w:firstColumn="1" w:lastColumn="0" w:noHBand="0" w:noVBand="1"/>
      </w:tblPr>
      <w:tblGrid>
        <w:gridCol w:w="1464"/>
        <w:gridCol w:w="1615"/>
        <w:gridCol w:w="3673"/>
        <w:gridCol w:w="16"/>
        <w:gridCol w:w="3452"/>
      </w:tblGrid>
      <w:tr w:rsidR="00272988" w14:paraId="3F9D73C3" w14:textId="77777777" w:rsidTr="00272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388E1DD2" w14:textId="6F1BCFD6" w:rsidR="00272988" w:rsidRPr="006A4ABA" w:rsidRDefault="00272988" w:rsidP="00272988">
            <w:pPr>
              <w:pStyle w:val="TableText"/>
              <w:rPr>
                <w:rFonts w:asciiTheme="minorHAnsi" w:hAnsiTheme="minorHAnsi"/>
              </w:rPr>
            </w:pPr>
          </w:p>
        </w:tc>
        <w:tc>
          <w:tcPr>
            <w:tcW w:w="790" w:type="pct"/>
          </w:tcPr>
          <w:p w14:paraId="3F1ADE47" w14:textId="19012E9E" w:rsidR="00272988" w:rsidRDefault="00272988" w:rsidP="00272988">
            <w:pPr>
              <w:pStyle w:val="TableText"/>
              <w:cnfStyle w:val="100000000000" w:firstRow="1" w:lastRow="0" w:firstColumn="0" w:lastColumn="0" w:oddVBand="0" w:evenVBand="0" w:oddHBand="0" w:evenHBand="0" w:firstRowFirstColumn="0" w:firstRowLastColumn="0" w:lastRowFirstColumn="0" w:lastRowLastColumn="0"/>
            </w:pPr>
          </w:p>
        </w:tc>
        <w:tc>
          <w:tcPr>
            <w:tcW w:w="1797" w:type="pct"/>
          </w:tcPr>
          <w:p w14:paraId="04CE0D3B" w14:textId="5D663033" w:rsidR="00272988" w:rsidRPr="006A4ABA" w:rsidRDefault="00272988" w:rsidP="00272988">
            <w:pPr>
              <w:pStyle w:val="TableT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napToGrid/>
                <w:sz w:val="22"/>
                <w:szCs w:val="22"/>
                <w:lang w:val="en-US"/>
              </w:rPr>
            </w:pPr>
          </w:p>
        </w:tc>
        <w:tc>
          <w:tcPr>
            <w:tcW w:w="1697" w:type="pct"/>
            <w:gridSpan w:val="2"/>
          </w:tcPr>
          <w:p w14:paraId="6FDE5630" w14:textId="77777777" w:rsidR="00272988" w:rsidRPr="006A4ABA" w:rsidRDefault="00272988" w:rsidP="00272988">
            <w:pPr>
              <w:pStyle w:val="TableText"/>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082C61" w14:paraId="1CB47545" w14:textId="77777777" w:rsidTr="00872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0A5E9B73" w14:textId="3453F556" w:rsidR="00082C61" w:rsidRDefault="00082C61" w:rsidP="0087207A">
            <w:pPr>
              <w:pStyle w:val="TableText"/>
              <w:rPr>
                <w:rFonts w:asciiTheme="minorHAnsi" w:hAnsiTheme="minorHAnsi"/>
              </w:rPr>
            </w:pPr>
          </w:p>
        </w:tc>
        <w:tc>
          <w:tcPr>
            <w:tcW w:w="790" w:type="pct"/>
          </w:tcPr>
          <w:p w14:paraId="6A7E53D5" w14:textId="13F7B1CC" w:rsidR="00082C61" w:rsidRDefault="00082C61" w:rsidP="0087207A">
            <w:pPr>
              <w:pStyle w:val="TableText"/>
              <w:cnfStyle w:val="000000100000" w:firstRow="0" w:lastRow="0" w:firstColumn="0" w:lastColumn="0" w:oddVBand="0" w:evenVBand="0" w:oddHBand="1" w:evenHBand="0" w:firstRowFirstColumn="0" w:firstRowLastColumn="0" w:lastRowFirstColumn="0" w:lastRowLastColumn="0"/>
            </w:pPr>
          </w:p>
        </w:tc>
        <w:tc>
          <w:tcPr>
            <w:tcW w:w="1797" w:type="pct"/>
          </w:tcPr>
          <w:p w14:paraId="0B62F00B" w14:textId="493FA9AF" w:rsidR="00082C61" w:rsidRPr="00082C61" w:rsidRDefault="00082C61" w:rsidP="00082C6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97" w:type="pct"/>
            <w:gridSpan w:val="2"/>
          </w:tcPr>
          <w:p w14:paraId="6D9F8B6B" w14:textId="77777777" w:rsidR="00082C61" w:rsidRPr="006A4ABA" w:rsidRDefault="00082C61" w:rsidP="0087207A">
            <w:pPr>
              <w:pStyle w:val="TableText"/>
              <w:keepN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082C61" w14:paraId="6AE521F1" w14:textId="77777777" w:rsidTr="008720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73706C8B" w14:textId="2A5D7F62" w:rsidR="00082C61" w:rsidRDefault="00082C61" w:rsidP="0087207A">
            <w:pPr>
              <w:pStyle w:val="TableText"/>
              <w:rPr>
                <w:rFonts w:asciiTheme="minorHAnsi" w:hAnsiTheme="minorHAnsi"/>
              </w:rPr>
            </w:pPr>
          </w:p>
        </w:tc>
        <w:tc>
          <w:tcPr>
            <w:tcW w:w="790" w:type="pct"/>
          </w:tcPr>
          <w:p w14:paraId="3B00FF51" w14:textId="5FECA027" w:rsidR="00082C61" w:rsidRDefault="00082C61" w:rsidP="0087207A">
            <w:pPr>
              <w:pStyle w:val="TableText"/>
              <w:cnfStyle w:val="000000010000" w:firstRow="0" w:lastRow="0" w:firstColumn="0" w:lastColumn="0" w:oddVBand="0" w:evenVBand="0" w:oddHBand="0" w:evenHBand="1" w:firstRowFirstColumn="0" w:firstRowLastColumn="0" w:lastRowFirstColumn="0" w:lastRowLastColumn="0"/>
            </w:pPr>
          </w:p>
        </w:tc>
        <w:tc>
          <w:tcPr>
            <w:tcW w:w="1797" w:type="pct"/>
          </w:tcPr>
          <w:p w14:paraId="304F92C7" w14:textId="1A2A8888" w:rsidR="00082C61" w:rsidRDefault="00082C61" w:rsidP="00082C61">
            <w:pPr>
              <w:cnfStyle w:val="000000010000" w:firstRow="0" w:lastRow="0" w:firstColumn="0" w:lastColumn="0" w:oddVBand="0" w:evenVBand="0" w:oddHBand="0" w:evenHBand="1" w:firstRowFirstColumn="0" w:firstRowLastColumn="0" w:lastRowFirstColumn="0" w:lastRowLastColumn="0"/>
              <w:rPr>
                <w:rFonts w:ascii="Calibri" w:hAnsi="Calibri"/>
              </w:rPr>
            </w:pPr>
          </w:p>
        </w:tc>
        <w:tc>
          <w:tcPr>
            <w:tcW w:w="1697" w:type="pct"/>
            <w:gridSpan w:val="2"/>
          </w:tcPr>
          <w:p w14:paraId="77BEB9A7" w14:textId="77777777" w:rsidR="00082C61" w:rsidRPr="006A4ABA" w:rsidRDefault="00082C61" w:rsidP="0087207A">
            <w:pPr>
              <w:pStyle w:val="TableText"/>
              <w:keepN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082C61" w14:paraId="2E883B15" w14:textId="77777777" w:rsidTr="00872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7461E608" w14:textId="6CC4808D" w:rsidR="00082C61" w:rsidRDefault="00082C61" w:rsidP="0087207A">
            <w:pPr>
              <w:pStyle w:val="TableText"/>
              <w:rPr>
                <w:rFonts w:asciiTheme="minorHAnsi" w:hAnsiTheme="minorHAnsi"/>
              </w:rPr>
            </w:pPr>
          </w:p>
        </w:tc>
        <w:tc>
          <w:tcPr>
            <w:tcW w:w="790" w:type="pct"/>
          </w:tcPr>
          <w:p w14:paraId="6AC2C4C7" w14:textId="49849570" w:rsidR="00082C61" w:rsidRDefault="00082C61" w:rsidP="0087207A">
            <w:pPr>
              <w:pStyle w:val="TableText"/>
              <w:cnfStyle w:val="000000100000" w:firstRow="0" w:lastRow="0" w:firstColumn="0" w:lastColumn="0" w:oddVBand="0" w:evenVBand="0" w:oddHBand="1" w:evenHBand="0" w:firstRowFirstColumn="0" w:firstRowLastColumn="0" w:lastRowFirstColumn="0" w:lastRowLastColumn="0"/>
            </w:pPr>
          </w:p>
        </w:tc>
        <w:tc>
          <w:tcPr>
            <w:tcW w:w="1797" w:type="pct"/>
          </w:tcPr>
          <w:p w14:paraId="4D03FA82" w14:textId="7E65B908" w:rsidR="00082C61" w:rsidRDefault="00082C61" w:rsidP="00082C6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97" w:type="pct"/>
            <w:gridSpan w:val="2"/>
          </w:tcPr>
          <w:p w14:paraId="2CAE1C81" w14:textId="77777777" w:rsidR="00082C61" w:rsidRPr="006A4ABA" w:rsidRDefault="00082C61" w:rsidP="0087207A">
            <w:pPr>
              <w:pStyle w:val="TableText"/>
              <w:keepN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082C61" w14:paraId="23F149EE" w14:textId="77777777" w:rsidTr="008720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08859325" w14:textId="1F7875D3" w:rsidR="00082C61" w:rsidRDefault="00082C61" w:rsidP="0087207A">
            <w:pPr>
              <w:pStyle w:val="TableText"/>
              <w:rPr>
                <w:rFonts w:asciiTheme="minorHAnsi" w:hAnsiTheme="minorHAnsi"/>
              </w:rPr>
            </w:pPr>
          </w:p>
        </w:tc>
        <w:tc>
          <w:tcPr>
            <w:tcW w:w="790" w:type="pct"/>
          </w:tcPr>
          <w:p w14:paraId="076AAF10" w14:textId="6B4CD42D" w:rsidR="00082C61" w:rsidRDefault="00082C61" w:rsidP="0087207A">
            <w:pPr>
              <w:pStyle w:val="TableText"/>
              <w:cnfStyle w:val="000000010000" w:firstRow="0" w:lastRow="0" w:firstColumn="0" w:lastColumn="0" w:oddVBand="0" w:evenVBand="0" w:oddHBand="0" w:evenHBand="1" w:firstRowFirstColumn="0" w:firstRowLastColumn="0" w:lastRowFirstColumn="0" w:lastRowLastColumn="0"/>
            </w:pPr>
          </w:p>
        </w:tc>
        <w:tc>
          <w:tcPr>
            <w:tcW w:w="1797" w:type="pct"/>
          </w:tcPr>
          <w:p w14:paraId="22CAAA44" w14:textId="7D74A8D9" w:rsidR="00082C61" w:rsidRDefault="00082C61" w:rsidP="00082C61">
            <w:pPr>
              <w:cnfStyle w:val="000000010000" w:firstRow="0" w:lastRow="0" w:firstColumn="0" w:lastColumn="0" w:oddVBand="0" w:evenVBand="0" w:oddHBand="0" w:evenHBand="1" w:firstRowFirstColumn="0" w:firstRowLastColumn="0" w:lastRowFirstColumn="0" w:lastRowLastColumn="0"/>
              <w:rPr>
                <w:rFonts w:ascii="Calibri" w:hAnsi="Calibri"/>
              </w:rPr>
            </w:pPr>
          </w:p>
        </w:tc>
        <w:tc>
          <w:tcPr>
            <w:tcW w:w="1697" w:type="pct"/>
            <w:gridSpan w:val="2"/>
          </w:tcPr>
          <w:p w14:paraId="53F2C80C" w14:textId="77777777" w:rsidR="00082C61" w:rsidRPr="006A4ABA" w:rsidRDefault="00082C61" w:rsidP="0087207A">
            <w:pPr>
              <w:pStyle w:val="TableText"/>
              <w:keepN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082C61" w14:paraId="550A4D21" w14:textId="77777777" w:rsidTr="00872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4ADE4B66" w14:textId="7F7E7940" w:rsidR="00082C61" w:rsidRDefault="00082C61" w:rsidP="0087207A">
            <w:pPr>
              <w:pStyle w:val="TableText"/>
              <w:rPr>
                <w:rFonts w:asciiTheme="minorHAnsi" w:hAnsiTheme="minorHAnsi"/>
              </w:rPr>
            </w:pPr>
          </w:p>
        </w:tc>
        <w:tc>
          <w:tcPr>
            <w:tcW w:w="790" w:type="pct"/>
          </w:tcPr>
          <w:p w14:paraId="4CFF73A7" w14:textId="31FE8629" w:rsidR="00082C61" w:rsidRDefault="00082C61" w:rsidP="0087207A">
            <w:pPr>
              <w:pStyle w:val="TableText"/>
              <w:cnfStyle w:val="000000100000" w:firstRow="0" w:lastRow="0" w:firstColumn="0" w:lastColumn="0" w:oddVBand="0" w:evenVBand="0" w:oddHBand="1" w:evenHBand="0" w:firstRowFirstColumn="0" w:firstRowLastColumn="0" w:lastRowFirstColumn="0" w:lastRowLastColumn="0"/>
            </w:pPr>
          </w:p>
        </w:tc>
        <w:tc>
          <w:tcPr>
            <w:tcW w:w="1797" w:type="pct"/>
          </w:tcPr>
          <w:p w14:paraId="7F04A136" w14:textId="77777777" w:rsidR="00082C61" w:rsidRDefault="00082C61" w:rsidP="00082C6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97" w:type="pct"/>
            <w:gridSpan w:val="2"/>
          </w:tcPr>
          <w:p w14:paraId="6FA982C2" w14:textId="77777777" w:rsidR="00082C61" w:rsidRPr="006A4ABA" w:rsidRDefault="00082C61" w:rsidP="0087207A">
            <w:pPr>
              <w:pStyle w:val="TableText"/>
              <w:keepN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r w:rsidR="00082C61" w14:paraId="68DEBBE6" w14:textId="77777777" w:rsidTr="008720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128102E0" w14:textId="0C6D9AC1" w:rsidR="00082C61" w:rsidRDefault="00082C61" w:rsidP="0087207A">
            <w:pPr>
              <w:pStyle w:val="TableText"/>
              <w:rPr>
                <w:rFonts w:asciiTheme="minorHAnsi" w:hAnsiTheme="minorHAnsi"/>
              </w:rPr>
            </w:pPr>
          </w:p>
        </w:tc>
        <w:tc>
          <w:tcPr>
            <w:tcW w:w="790" w:type="pct"/>
          </w:tcPr>
          <w:p w14:paraId="7A581374" w14:textId="63D69901" w:rsidR="00082C61" w:rsidRDefault="00082C61" w:rsidP="0087207A">
            <w:pPr>
              <w:pStyle w:val="TableText"/>
              <w:cnfStyle w:val="000000010000" w:firstRow="0" w:lastRow="0" w:firstColumn="0" w:lastColumn="0" w:oddVBand="0" w:evenVBand="0" w:oddHBand="0" w:evenHBand="1" w:firstRowFirstColumn="0" w:firstRowLastColumn="0" w:lastRowFirstColumn="0" w:lastRowLastColumn="0"/>
            </w:pPr>
          </w:p>
        </w:tc>
        <w:tc>
          <w:tcPr>
            <w:tcW w:w="1797" w:type="pct"/>
          </w:tcPr>
          <w:p w14:paraId="1FEF4ACE" w14:textId="5AAD4A9B" w:rsidR="00082C61" w:rsidRDefault="00082C61" w:rsidP="0087207A">
            <w:pPr>
              <w:pStyle w:val="TableT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c>
          <w:tcPr>
            <w:tcW w:w="1697" w:type="pct"/>
            <w:gridSpan w:val="2"/>
          </w:tcPr>
          <w:p w14:paraId="3A159415" w14:textId="77777777" w:rsidR="00082C61" w:rsidRPr="006A4ABA" w:rsidRDefault="00082C61" w:rsidP="0087207A">
            <w:pPr>
              <w:pStyle w:val="TableText"/>
              <w:keepNext/>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snapToGrid/>
                <w:sz w:val="22"/>
                <w:szCs w:val="22"/>
                <w:lang w:val="en-US"/>
              </w:rPr>
            </w:pPr>
          </w:p>
        </w:tc>
      </w:tr>
      <w:tr w:rsidR="00082C61" w14:paraId="68959A7F" w14:textId="77777777" w:rsidTr="00593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pct"/>
          </w:tcPr>
          <w:p w14:paraId="1D0B3CBF" w14:textId="45140FA0" w:rsidR="00082C61" w:rsidRPr="00E673FC" w:rsidRDefault="00082C61" w:rsidP="005935EB">
            <w:pPr>
              <w:pStyle w:val="TableText"/>
              <w:rPr>
                <w:rFonts w:asciiTheme="minorHAnsi" w:hAnsiTheme="minorHAnsi"/>
                <w:sz w:val="22"/>
              </w:rPr>
            </w:pPr>
          </w:p>
        </w:tc>
        <w:tc>
          <w:tcPr>
            <w:tcW w:w="790" w:type="pct"/>
          </w:tcPr>
          <w:p w14:paraId="53262142" w14:textId="2DA83582" w:rsidR="00082C61" w:rsidRDefault="00082C61" w:rsidP="005935EB">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c>
          <w:tcPr>
            <w:tcW w:w="1805" w:type="pct"/>
            <w:gridSpan w:val="2"/>
          </w:tcPr>
          <w:p w14:paraId="73B9847A" w14:textId="153F9A61" w:rsidR="00082C61" w:rsidRPr="00E673FC" w:rsidRDefault="00082C61" w:rsidP="005935EB">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p>
        </w:tc>
        <w:tc>
          <w:tcPr>
            <w:tcW w:w="1689" w:type="pct"/>
          </w:tcPr>
          <w:p w14:paraId="2F1C37CE" w14:textId="77777777" w:rsidR="00082C61" w:rsidRPr="00E673FC" w:rsidRDefault="00082C61" w:rsidP="005935EB">
            <w:pPr>
              <w:pStyle w:val="Table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napToGrid/>
                <w:sz w:val="22"/>
                <w:szCs w:val="22"/>
                <w:lang w:val="en-US"/>
              </w:rPr>
            </w:pPr>
          </w:p>
        </w:tc>
      </w:tr>
    </w:tbl>
    <w:p w14:paraId="0BD3FB53" w14:textId="570426B9" w:rsidR="003C3AFF" w:rsidRPr="003C3AFF" w:rsidRDefault="003C3AFF" w:rsidP="003C3AFF">
      <w:pPr>
        <w:pStyle w:val="ParaText"/>
        <w:spacing w:before="480" w:after="0"/>
        <w:ind w:left="0"/>
        <w:jc w:val="center"/>
        <w:rPr>
          <w:rFonts w:asciiTheme="minorHAnsi" w:eastAsiaTheme="minorHAnsi" w:hAnsiTheme="minorHAnsi" w:cstheme="minorBidi"/>
          <w:b/>
          <w:sz w:val="32"/>
          <w:szCs w:val="22"/>
          <w:lang w:val="en-US"/>
        </w:rPr>
      </w:pPr>
      <w:r w:rsidRPr="003C3AFF">
        <w:rPr>
          <w:rFonts w:asciiTheme="minorHAnsi" w:eastAsiaTheme="minorHAnsi" w:hAnsiTheme="minorHAnsi" w:cstheme="minorBidi"/>
          <w:b/>
          <w:sz w:val="32"/>
          <w:szCs w:val="22"/>
          <w:lang w:val="en-US"/>
        </w:rPr>
        <w:t>E n d   o f   D o c u m e n t</w:t>
      </w:r>
    </w:p>
    <w:p w14:paraId="1E1D8AC6" w14:textId="77777777" w:rsidR="006A4ABA" w:rsidRPr="006A4ABA" w:rsidRDefault="006A4ABA" w:rsidP="006A4ABA">
      <w:pPr>
        <w:ind w:firstLine="720"/>
        <w:jc w:val="both"/>
      </w:pPr>
    </w:p>
    <w:sectPr w:rsidR="006A4ABA" w:rsidRPr="006A4ABA" w:rsidSect="00B4182A">
      <w:headerReference w:type="default" r:id="rId21"/>
      <w:footerReference w:type="default" r:id="rId22"/>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C9253" w14:textId="77777777" w:rsidR="00FB4483" w:rsidRDefault="00FB4483" w:rsidP="00B4182A">
      <w:pPr>
        <w:spacing w:after="0" w:line="240" w:lineRule="auto"/>
      </w:pPr>
      <w:r>
        <w:separator/>
      </w:r>
    </w:p>
  </w:endnote>
  <w:endnote w:type="continuationSeparator" w:id="0">
    <w:p w14:paraId="549DDC75" w14:textId="77777777" w:rsidR="00FB4483" w:rsidRDefault="00FB4483" w:rsidP="00B41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15239"/>
      <w:docPartObj>
        <w:docPartGallery w:val="Page Numbers (Bottom of Page)"/>
        <w:docPartUnique/>
      </w:docPartObj>
    </w:sdtPr>
    <w:sdtEndPr>
      <w:rPr>
        <w:noProof/>
      </w:rPr>
    </w:sdtEndPr>
    <w:sdtContent>
      <w:p w14:paraId="1E1D8AD9" w14:textId="77777777" w:rsidR="009B4E51" w:rsidRDefault="009B4E51">
        <w:pPr>
          <w:pStyle w:val="Footer"/>
          <w:jc w:val="right"/>
        </w:pPr>
        <w:r>
          <w:fldChar w:fldCharType="begin"/>
        </w:r>
        <w:r>
          <w:instrText xml:space="preserve"> PAGE   \* MERGEFORMAT </w:instrText>
        </w:r>
        <w:r>
          <w:fldChar w:fldCharType="separate"/>
        </w:r>
        <w:r w:rsidR="003C112A">
          <w:rPr>
            <w:noProof/>
          </w:rPr>
          <w:t>13</w:t>
        </w:r>
        <w:r>
          <w:rPr>
            <w:noProof/>
          </w:rPr>
          <w:fldChar w:fldCharType="end"/>
        </w:r>
      </w:p>
    </w:sdtContent>
  </w:sdt>
  <w:p w14:paraId="1E1D8ADA" w14:textId="77777777" w:rsidR="009B4E51" w:rsidRDefault="009B4E51" w:rsidP="00DA0D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67F04" w14:textId="77777777" w:rsidR="00FB4483" w:rsidRDefault="00FB4483" w:rsidP="00B4182A">
      <w:pPr>
        <w:spacing w:after="0" w:line="240" w:lineRule="auto"/>
      </w:pPr>
      <w:r>
        <w:separator/>
      </w:r>
    </w:p>
  </w:footnote>
  <w:footnote w:type="continuationSeparator" w:id="0">
    <w:p w14:paraId="3D1B54D3" w14:textId="77777777" w:rsidR="00FB4483" w:rsidRDefault="00FB4483" w:rsidP="00B418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D442D" w14:textId="34E688A1" w:rsidR="009B4E51" w:rsidRDefault="009B4E51">
    <w:pPr>
      <w:pStyle w:val="Header"/>
    </w:pPr>
  </w:p>
  <w:p w14:paraId="304542BF" w14:textId="78C1AA3B" w:rsidR="009B4E51" w:rsidRDefault="009B4E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218DF" w14:textId="221604A7" w:rsidR="009B4E51" w:rsidRDefault="009B4E51">
    <w:pPr>
      <w:pStyle w:val="Header"/>
    </w:pPr>
  </w:p>
  <w:p w14:paraId="4B62F9A1" w14:textId="77777777" w:rsidR="009B4E51" w:rsidRDefault="009B4E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BEF"/>
    <w:multiLevelType w:val="hybridMultilevel"/>
    <w:tmpl w:val="87A2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6100B"/>
    <w:multiLevelType w:val="hybridMultilevel"/>
    <w:tmpl w:val="60FC25C4"/>
    <w:lvl w:ilvl="0" w:tplc="91FC1398">
      <w:start w:val="1"/>
      <w:numFmt w:val="bullet"/>
      <w:pStyle w:val="TableBu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AF097D"/>
    <w:multiLevelType w:val="hybridMultilevel"/>
    <w:tmpl w:val="4522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E398D"/>
    <w:multiLevelType w:val="multilevel"/>
    <w:tmpl w:val="0860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493D20"/>
    <w:multiLevelType w:val="hybridMultilevel"/>
    <w:tmpl w:val="91283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F1624"/>
    <w:multiLevelType w:val="hybridMultilevel"/>
    <w:tmpl w:val="0D4C9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E4"/>
    <w:rsid w:val="00031EC0"/>
    <w:rsid w:val="00047A29"/>
    <w:rsid w:val="000603B6"/>
    <w:rsid w:val="0006528D"/>
    <w:rsid w:val="00082C61"/>
    <w:rsid w:val="000C3EA4"/>
    <w:rsid w:val="000D6FB4"/>
    <w:rsid w:val="00106B1A"/>
    <w:rsid w:val="001222CB"/>
    <w:rsid w:val="00122EC9"/>
    <w:rsid w:val="001505A5"/>
    <w:rsid w:val="00162C1F"/>
    <w:rsid w:val="001A22FD"/>
    <w:rsid w:val="001B3532"/>
    <w:rsid w:val="001B4906"/>
    <w:rsid w:val="001E7248"/>
    <w:rsid w:val="002718F2"/>
    <w:rsid w:val="00272988"/>
    <w:rsid w:val="00275E3F"/>
    <w:rsid w:val="00276940"/>
    <w:rsid w:val="00290FA7"/>
    <w:rsid w:val="002967EB"/>
    <w:rsid w:val="002C3AA6"/>
    <w:rsid w:val="002C6DC8"/>
    <w:rsid w:val="002C773F"/>
    <w:rsid w:val="002D5317"/>
    <w:rsid w:val="002D73A6"/>
    <w:rsid w:val="002F4A35"/>
    <w:rsid w:val="00353F2D"/>
    <w:rsid w:val="00355866"/>
    <w:rsid w:val="0037042E"/>
    <w:rsid w:val="0038590E"/>
    <w:rsid w:val="003906D9"/>
    <w:rsid w:val="003A0ECC"/>
    <w:rsid w:val="003B72A6"/>
    <w:rsid w:val="003B760F"/>
    <w:rsid w:val="003C112A"/>
    <w:rsid w:val="003C3AFF"/>
    <w:rsid w:val="003F741D"/>
    <w:rsid w:val="0041305C"/>
    <w:rsid w:val="00423271"/>
    <w:rsid w:val="00427369"/>
    <w:rsid w:val="0044549C"/>
    <w:rsid w:val="00447378"/>
    <w:rsid w:val="00453D6E"/>
    <w:rsid w:val="0047696D"/>
    <w:rsid w:val="0048204B"/>
    <w:rsid w:val="004954EF"/>
    <w:rsid w:val="004C194C"/>
    <w:rsid w:val="004D41E1"/>
    <w:rsid w:val="004E405F"/>
    <w:rsid w:val="004E65D0"/>
    <w:rsid w:val="00511BF0"/>
    <w:rsid w:val="00513A3B"/>
    <w:rsid w:val="00540A62"/>
    <w:rsid w:val="00545C25"/>
    <w:rsid w:val="00552963"/>
    <w:rsid w:val="00563229"/>
    <w:rsid w:val="00565A15"/>
    <w:rsid w:val="005809B5"/>
    <w:rsid w:val="00587746"/>
    <w:rsid w:val="00590BBC"/>
    <w:rsid w:val="005935EB"/>
    <w:rsid w:val="005B1DA0"/>
    <w:rsid w:val="005B40B2"/>
    <w:rsid w:val="005D3039"/>
    <w:rsid w:val="005F2A49"/>
    <w:rsid w:val="006031B4"/>
    <w:rsid w:val="006628E1"/>
    <w:rsid w:val="006A4ABA"/>
    <w:rsid w:val="006E7220"/>
    <w:rsid w:val="00734D47"/>
    <w:rsid w:val="00741A7C"/>
    <w:rsid w:val="007626CF"/>
    <w:rsid w:val="007844E3"/>
    <w:rsid w:val="007D2A0A"/>
    <w:rsid w:val="0081389E"/>
    <w:rsid w:val="00822DEA"/>
    <w:rsid w:val="00825FA9"/>
    <w:rsid w:val="0086492F"/>
    <w:rsid w:val="0087207A"/>
    <w:rsid w:val="00877F6F"/>
    <w:rsid w:val="0089464C"/>
    <w:rsid w:val="00894C45"/>
    <w:rsid w:val="00895682"/>
    <w:rsid w:val="00897276"/>
    <w:rsid w:val="008A3864"/>
    <w:rsid w:val="008A3FEB"/>
    <w:rsid w:val="008A4288"/>
    <w:rsid w:val="008B6A91"/>
    <w:rsid w:val="008C501F"/>
    <w:rsid w:val="008C7A11"/>
    <w:rsid w:val="008D3A41"/>
    <w:rsid w:val="008D530A"/>
    <w:rsid w:val="008D72B8"/>
    <w:rsid w:val="00902557"/>
    <w:rsid w:val="009166AD"/>
    <w:rsid w:val="00920689"/>
    <w:rsid w:val="00951DFB"/>
    <w:rsid w:val="009B0873"/>
    <w:rsid w:val="009B4E51"/>
    <w:rsid w:val="009C76E7"/>
    <w:rsid w:val="009F1A18"/>
    <w:rsid w:val="009F38DF"/>
    <w:rsid w:val="009F4F0A"/>
    <w:rsid w:val="00A010EE"/>
    <w:rsid w:val="00A02DF0"/>
    <w:rsid w:val="00A221FC"/>
    <w:rsid w:val="00A23B1F"/>
    <w:rsid w:val="00A34E87"/>
    <w:rsid w:val="00A503C3"/>
    <w:rsid w:val="00A57BA1"/>
    <w:rsid w:val="00A70151"/>
    <w:rsid w:val="00A82AFC"/>
    <w:rsid w:val="00A86AA0"/>
    <w:rsid w:val="00AE1EB3"/>
    <w:rsid w:val="00B4182A"/>
    <w:rsid w:val="00B43840"/>
    <w:rsid w:val="00B63180"/>
    <w:rsid w:val="00B631AE"/>
    <w:rsid w:val="00BB4AE8"/>
    <w:rsid w:val="00BD7648"/>
    <w:rsid w:val="00BE400C"/>
    <w:rsid w:val="00C1105F"/>
    <w:rsid w:val="00C63C02"/>
    <w:rsid w:val="00CA0D68"/>
    <w:rsid w:val="00CD0780"/>
    <w:rsid w:val="00CD1454"/>
    <w:rsid w:val="00CD3BC2"/>
    <w:rsid w:val="00CE3930"/>
    <w:rsid w:val="00CE42D3"/>
    <w:rsid w:val="00D03C13"/>
    <w:rsid w:val="00D17F21"/>
    <w:rsid w:val="00D27B98"/>
    <w:rsid w:val="00D34A03"/>
    <w:rsid w:val="00D433DB"/>
    <w:rsid w:val="00D46AC4"/>
    <w:rsid w:val="00D47388"/>
    <w:rsid w:val="00D6297A"/>
    <w:rsid w:val="00D7485A"/>
    <w:rsid w:val="00D76FFF"/>
    <w:rsid w:val="00D8010D"/>
    <w:rsid w:val="00D8621B"/>
    <w:rsid w:val="00D92E1B"/>
    <w:rsid w:val="00DA0D4D"/>
    <w:rsid w:val="00DA1E20"/>
    <w:rsid w:val="00DA3B87"/>
    <w:rsid w:val="00DE5127"/>
    <w:rsid w:val="00E035E4"/>
    <w:rsid w:val="00E133F1"/>
    <w:rsid w:val="00E30642"/>
    <w:rsid w:val="00E65956"/>
    <w:rsid w:val="00E6601C"/>
    <w:rsid w:val="00E673FC"/>
    <w:rsid w:val="00E8221D"/>
    <w:rsid w:val="00E90A1E"/>
    <w:rsid w:val="00E95413"/>
    <w:rsid w:val="00EA7A81"/>
    <w:rsid w:val="00EB2A05"/>
    <w:rsid w:val="00EB7578"/>
    <w:rsid w:val="00F4140D"/>
    <w:rsid w:val="00F70464"/>
    <w:rsid w:val="00F73DD2"/>
    <w:rsid w:val="00F844B1"/>
    <w:rsid w:val="00FA74C8"/>
    <w:rsid w:val="00FA7EDD"/>
    <w:rsid w:val="00FB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3FC"/>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E673F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035E4"/>
    <w:pPr>
      <w:outlineLvl w:val="9"/>
    </w:pPr>
    <w:rPr>
      <w:lang w:eastAsia="ja-JP"/>
    </w:rPr>
  </w:style>
  <w:style w:type="paragraph" w:styleId="BalloonText">
    <w:name w:val="Balloon Text"/>
    <w:basedOn w:val="Normal"/>
    <w:link w:val="BalloonTextChar"/>
    <w:uiPriority w:val="99"/>
    <w:semiHidden/>
    <w:unhideWhenUsed/>
    <w:rsid w:val="00E03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5E4"/>
    <w:rPr>
      <w:rFonts w:ascii="Tahoma" w:hAnsi="Tahoma" w:cs="Tahoma"/>
      <w:sz w:val="16"/>
      <w:szCs w:val="16"/>
    </w:rPr>
  </w:style>
  <w:style w:type="paragraph" w:styleId="TOC1">
    <w:name w:val="toc 1"/>
    <w:basedOn w:val="Normal"/>
    <w:next w:val="Normal"/>
    <w:autoRedefine/>
    <w:uiPriority w:val="39"/>
    <w:unhideWhenUsed/>
    <w:qFormat/>
    <w:rsid w:val="00122EC9"/>
    <w:pPr>
      <w:spacing w:after="100"/>
    </w:pPr>
  </w:style>
  <w:style w:type="character" w:styleId="Hyperlink">
    <w:name w:val="Hyperlink"/>
    <w:basedOn w:val="DefaultParagraphFont"/>
    <w:uiPriority w:val="99"/>
    <w:unhideWhenUsed/>
    <w:rsid w:val="00122EC9"/>
    <w:rPr>
      <w:color w:val="0000FF" w:themeColor="hyperlink"/>
      <w:u w:val="single"/>
    </w:rPr>
  </w:style>
  <w:style w:type="character" w:customStyle="1" w:styleId="Heading2Char">
    <w:name w:val="Heading 2 Char"/>
    <w:basedOn w:val="DefaultParagraphFont"/>
    <w:link w:val="Heading2"/>
    <w:uiPriority w:val="9"/>
    <w:rsid w:val="00122E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122EC9"/>
    <w:pPr>
      <w:spacing w:after="100"/>
      <w:ind w:left="220"/>
    </w:pPr>
  </w:style>
  <w:style w:type="paragraph" w:customStyle="1" w:styleId="ParaText">
    <w:name w:val="Para Text"/>
    <w:link w:val="ParaTextChar"/>
    <w:uiPriority w:val="9"/>
    <w:qFormat/>
    <w:rsid w:val="00122EC9"/>
    <w:pPr>
      <w:keepLines/>
      <w:spacing w:before="120" w:after="60" w:line="240" w:lineRule="auto"/>
      <w:ind w:left="284"/>
    </w:pPr>
    <w:rPr>
      <w:rFonts w:ascii="Arial" w:eastAsia="Times New Roman" w:hAnsi="Arial" w:cs="Times New Roman"/>
      <w:sz w:val="20"/>
      <w:szCs w:val="24"/>
      <w:lang w:val="en-AU"/>
    </w:rPr>
  </w:style>
  <w:style w:type="character" w:customStyle="1" w:styleId="ParaTextChar">
    <w:name w:val="Para Text Char"/>
    <w:link w:val="ParaText"/>
    <w:uiPriority w:val="9"/>
    <w:locked/>
    <w:rsid w:val="00122EC9"/>
    <w:rPr>
      <w:rFonts w:ascii="Arial" w:eastAsia="Times New Roman" w:hAnsi="Arial" w:cs="Times New Roman"/>
      <w:sz w:val="20"/>
      <w:szCs w:val="24"/>
      <w:lang w:val="en-AU"/>
    </w:rPr>
  </w:style>
  <w:style w:type="paragraph" w:customStyle="1" w:styleId="TableHeading">
    <w:name w:val="Table Heading"/>
    <w:basedOn w:val="Normal"/>
    <w:uiPriority w:val="14"/>
    <w:qFormat/>
    <w:rsid w:val="00122EC9"/>
    <w:pPr>
      <w:spacing w:before="80" w:after="80" w:line="240" w:lineRule="auto"/>
      <w:ind w:left="57"/>
    </w:pPr>
    <w:rPr>
      <w:rFonts w:ascii="Arial Bold" w:eastAsia="Times New Roman" w:hAnsi="Arial Bold" w:cs="Arial"/>
      <w:b/>
      <w:sz w:val="20"/>
      <w:szCs w:val="24"/>
      <w:lang w:val="en-AU"/>
    </w:rPr>
  </w:style>
  <w:style w:type="paragraph" w:customStyle="1" w:styleId="TableText">
    <w:name w:val="Table Text"/>
    <w:uiPriority w:val="15"/>
    <w:qFormat/>
    <w:rsid w:val="00122EC9"/>
    <w:pPr>
      <w:widowControl w:val="0"/>
      <w:spacing w:before="60" w:after="60" w:line="240" w:lineRule="auto"/>
    </w:pPr>
    <w:rPr>
      <w:rFonts w:ascii="Arial" w:eastAsia="Times New Roman" w:hAnsi="Arial" w:cs="Times New Roman"/>
      <w:snapToGrid w:val="0"/>
      <w:sz w:val="20"/>
      <w:szCs w:val="20"/>
      <w:lang w:val="en-AU"/>
    </w:rPr>
  </w:style>
  <w:style w:type="paragraph" w:styleId="Caption">
    <w:name w:val="caption"/>
    <w:aliases w:val="cp"/>
    <w:basedOn w:val="ParaText"/>
    <w:next w:val="ParaText"/>
    <w:link w:val="CaptionChar"/>
    <w:uiPriority w:val="24"/>
    <w:qFormat/>
    <w:rsid w:val="00122EC9"/>
    <w:pPr>
      <w:jc w:val="center"/>
    </w:pPr>
    <w:rPr>
      <w:b/>
      <w:bCs/>
    </w:rPr>
  </w:style>
  <w:style w:type="character" w:customStyle="1" w:styleId="CaptionChar">
    <w:name w:val="Caption Char"/>
    <w:aliases w:val="cp Char"/>
    <w:link w:val="Caption"/>
    <w:uiPriority w:val="24"/>
    <w:locked/>
    <w:rsid w:val="00122EC9"/>
    <w:rPr>
      <w:rFonts w:ascii="Arial" w:eastAsia="Times New Roman" w:hAnsi="Arial" w:cs="Times New Roman"/>
      <w:b/>
      <w:bCs/>
      <w:sz w:val="20"/>
      <w:szCs w:val="24"/>
      <w:lang w:val="en-AU"/>
    </w:rPr>
  </w:style>
  <w:style w:type="paragraph" w:customStyle="1" w:styleId="TableBulet">
    <w:name w:val="Table Bulet"/>
    <w:basedOn w:val="TableText"/>
    <w:uiPriority w:val="16"/>
    <w:qFormat/>
    <w:rsid w:val="00122EC9"/>
    <w:pPr>
      <w:numPr>
        <w:numId w:val="1"/>
      </w:numPr>
      <w:spacing w:before="20" w:after="20"/>
    </w:pPr>
  </w:style>
  <w:style w:type="table" w:styleId="MediumShading1-Accent3">
    <w:name w:val="Medium Shading 1 Accent 3"/>
    <w:basedOn w:val="TableNormal"/>
    <w:uiPriority w:val="63"/>
    <w:rsid w:val="00122EC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22EC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ableofFigures">
    <w:name w:val="table of figures"/>
    <w:basedOn w:val="Normal"/>
    <w:next w:val="Normal"/>
    <w:uiPriority w:val="99"/>
    <w:unhideWhenUsed/>
    <w:rsid w:val="009B0873"/>
    <w:pPr>
      <w:spacing w:after="0"/>
    </w:pPr>
  </w:style>
  <w:style w:type="character" w:customStyle="1" w:styleId="Heading3Char">
    <w:name w:val="Heading 3 Char"/>
    <w:basedOn w:val="DefaultParagraphFont"/>
    <w:link w:val="Heading3"/>
    <w:uiPriority w:val="9"/>
    <w:rsid w:val="00E673FC"/>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E673FC"/>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E673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73FC"/>
    <w:pPr>
      <w:ind w:left="720"/>
      <w:contextualSpacing/>
    </w:pPr>
  </w:style>
  <w:style w:type="paragraph" w:styleId="TOC3">
    <w:name w:val="toc 3"/>
    <w:basedOn w:val="Normal"/>
    <w:next w:val="Normal"/>
    <w:autoRedefine/>
    <w:uiPriority w:val="39"/>
    <w:unhideWhenUsed/>
    <w:qFormat/>
    <w:rsid w:val="005B40B2"/>
    <w:pPr>
      <w:spacing w:after="100"/>
      <w:ind w:left="440"/>
    </w:pPr>
  </w:style>
  <w:style w:type="paragraph" w:styleId="Header">
    <w:name w:val="header"/>
    <w:basedOn w:val="Normal"/>
    <w:link w:val="HeaderChar"/>
    <w:uiPriority w:val="99"/>
    <w:unhideWhenUsed/>
    <w:rsid w:val="00B41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82A"/>
  </w:style>
  <w:style w:type="paragraph" w:styleId="Footer">
    <w:name w:val="footer"/>
    <w:basedOn w:val="Normal"/>
    <w:link w:val="FooterChar"/>
    <w:uiPriority w:val="99"/>
    <w:unhideWhenUsed/>
    <w:rsid w:val="00B41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82A"/>
  </w:style>
  <w:style w:type="paragraph" w:styleId="NoSpacing">
    <w:name w:val="No Spacing"/>
    <w:link w:val="NoSpacingChar"/>
    <w:uiPriority w:val="1"/>
    <w:qFormat/>
    <w:rsid w:val="00B418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4182A"/>
    <w:rPr>
      <w:rFonts w:eastAsiaTheme="minorEastAsia"/>
      <w:lang w:eastAsia="ja-JP"/>
    </w:rPr>
  </w:style>
  <w:style w:type="table" w:styleId="TableGrid">
    <w:name w:val="Table Grid"/>
    <w:basedOn w:val="TableNormal"/>
    <w:uiPriority w:val="59"/>
    <w:rsid w:val="00CD0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3A6"/>
    <w:rPr>
      <w:sz w:val="16"/>
      <w:szCs w:val="16"/>
    </w:rPr>
  </w:style>
  <w:style w:type="paragraph" w:styleId="CommentText">
    <w:name w:val="annotation text"/>
    <w:basedOn w:val="Normal"/>
    <w:link w:val="CommentTextChar"/>
    <w:uiPriority w:val="99"/>
    <w:unhideWhenUsed/>
    <w:rsid w:val="002D73A6"/>
    <w:pPr>
      <w:spacing w:line="240" w:lineRule="auto"/>
    </w:pPr>
    <w:rPr>
      <w:sz w:val="20"/>
      <w:szCs w:val="20"/>
    </w:rPr>
  </w:style>
  <w:style w:type="character" w:customStyle="1" w:styleId="CommentTextChar">
    <w:name w:val="Comment Text Char"/>
    <w:basedOn w:val="DefaultParagraphFont"/>
    <w:link w:val="CommentText"/>
    <w:uiPriority w:val="99"/>
    <w:rsid w:val="002D73A6"/>
    <w:rPr>
      <w:sz w:val="20"/>
      <w:szCs w:val="20"/>
    </w:rPr>
  </w:style>
  <w:style w:type="paragraph" w:styleId="CommentSubject">
    <w:name w:val="annotation subject"/>
    <w:basedOn w:val="CommentText"/>
    <w:next w:val="CommentText"/>
    <w:link w:val="CommentSubjectChar"/>
    <w:uiPriority w:val="99"/>
    <w:semiHidden/>
    <w:unhideWhenUsed/>
    <w:rsid w:val="002D73A6"/>
    <w:rPr>
      <w:b/>
      <w:bCs/>
    </w:rPr>
  </w:style>
  <w:style w:type="character" w:customStyle="1" w:styleId="CommentSubjectChar">
    <w:name w:val="Comment Subject Char"/>
    <w:basedOn w:val="CommentTextChar"/>
    <w:link w:val="CommentSubject"/>
    <w:uiPriority w:val="99"/>
    <w:semiHidden/>
    <w:rsid w:val="002D73A6"/>
    <w:rPr>
      <w:b/>
      <w:bCs/>
      <w:sz w:val="20"/>
      <w:szCs w:val="20"/>
    </w:rPr>
  </w:style>
  <w:style w:type="paragraph" w:styleId="Revision">
    <w:name w:val="Revision"/>
    <w:hidden/>
    <w:uiPriority w:val="99"/>
    <w:semiHidden/>
    <w:rsid w:val="009B4E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3FC"/>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E673F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035E4"/>
    <w:pPr>
      <w:outlineLvl w:val="9"/>
    </w:pPr>
    <w:rPr>
      <w:lang w:eastAsia="ja-JP"/>
    </w:rPr>
  </w:style>
  <w:style w:type="paragraph" w:styleId="BalloonText">
    <w:name w:val="Balloon Text"/>
    <w:basedOn w:val="Normal"/>
    <w:link w:val="BalloonTextChar"/>
    <w:uiPriority w:val="99"/>
    <w:semiHidden/>
    <w:unhideWhenUsed/>
    <w:rsid w:val="00E03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5E4"/>
    <w:rPr>
      <w:rFonts w:ascii="Tahoma" w:hAnsi="Tahoma" w:cs="Tahoma"/>
      <w:sz w:val="16"/>
      <w:szCs w:val="16"/>
    </w:rPr>
  </w:style>
  <w:style w:type="paragraph" w:styleId="TOC1">
    <w:name w:val="toc 1"/>
    <w:basedOn w:val="Normal"/>
    <w:next w:val="Normal"/>
    <w:autoRedefine/>
    <w:uiPriority w:val="39"/>
    <w:unhideWhenUsed/>
    <w:qFormat/>
    <w:rsid w:val="00122EC9"/>
    <w:pPr>
      <w:spacing w:after="100"/>
    </w:pPr>
  </w:style>
  <w:style w:type="character" w:styleId="Hyperlink">
    <w:name w:val="Hyperlink"/>
    <w:basedOn w:val="DefaultParagraphFont"/>
    <w:uiPriority w:val="99"/>
    <w:unhideWhenUsed/>
    <w:rsid w:val="00122EC9"/>
    <w:rPr>
      <w:color w:val="0000FF" w:themeColor="hyperlink"/>
      <w:u w:val="single"/>
    </w:rPr>
  </w:style>
  <w:style w:type="character" w:customStyle="1" w:styleId="Heading2Char">
    <w:name w:val="Heading 2 Char"/>
    <w:basedOn w:val="DefaultParagraphFont"/>
    <w:link w:val="Heading2"/>
    <w:uiPriority w:val="9"/>
    <w:rsid w:val="00122E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122EC9"/>
    <w:pPr>
      <w:spacing w:after="100"/>
      <w:ind w:left="220"/>
    </w:pPr>
  </w:style>
  <w:style w:type="paragraph" w:customStyle="1" w:styleId="ParaText">
    <w:name w:val="Para Text"/>
    <w:link w:val="ParaTextChar"/>
    <w:uiPriority w:val="9"/>
    <w:qFormat/>
    <w:rsid w:val="00122EC9"/>
    <w:pPr>
      <w:keepLines/>
      <w:spacing w:before="120" w:after="60" w:line="240" w:lineRule="auto"/>
      <w:ind w:left="284"/>
    </w:pPr>
    <w:rPr>
      <w:rFonts w:ascii="Arial" w:eastAsia="Times New Roman" w:hAnsi="Arial" w:cs="Times New Roman"/>
      <w:sz w:val="20"/>
      <w:szCs w:val="24"/>
      <w:lang w:val="en-AU"/>
    </w:rPr>
  </w:style>
  <w:style w:type="character" w:customStyle="1" w:styleId="ParaTextChar">
    <w:name w:val="Para Text Char"/>
    <w:link w:val="ParaText"/>
    <w:uiPriority w:val="9"/>
    <w:locked/>
    <w:rsid w:val="00122EC9"/>
    <w:rPr>
      <w:rFonts w:ascii="Arial" w:eastAsia="Times New Roman" w:hAnsi="Arial" w:cs="Times New Roman"/>
      <w:sz w:val="20"/>
      <w:szCs w:val="24"/>
      <w:lang w:val="en-AU"/>
    </w:rPr>
  </w:style>
  <w:style w:type="paragraph" w:customStyle="1" w:styleId="TableHeading">
    <w:name w:val="Table Heading"/>
    <w:basedOn w:val="Normal"/>
    <w:uiPriority w:val="14"/>
    <w:qFormat/>
    <w:rsid w:val="00122EC9"/>
    <w:pPr>
      <w:spacing w:before="80" w:after="80" w:line="240" w:lineRule="auto"/>
      <w:ind w:left="57"/>
    </w:pPr>
    <w:rPr>
      <w:rFonts w:ascii="Arial Bold" w:eastAsia="Times New Roman" w:hAnsi="Arial Bold" w:cs="Arial"/>
      <w:b/>
      <w:sz w:val="20"/>
      <w:szCs w:val="24"/>
      <w:lang w:val="en-AU"/>
    </w:rPr>
  </w:style>
  <w:style w:type="paragraph" w:customStyle="1" w:styleId="TableText">
    <w:name w:val="Table Text"/>
    <w:uiPriority w:val="15"/>
    <w:qFormat/>
    <w:rsid w:val="00122EC9"/>
    <w:pPr>
      <w:widowControl w:val="0"/>
      <w:spacing w:before="60" w:after="60" w:line="240" w:lineRule="auto"/>
    </w:pPr>
    <w:rPr>
      <w:rFonts w:ascii="Arial" w:eastAsia="Times New Roman" w:hAnsi="Arial" w:cs="Times New Roman"/>
      <w:snapToGrid w:val="0"/>
      <w:sz w:val="20"/>
      <w:szCs w:val="20"/>
      <w:lang w:val="en-AU"/>
    </w:rPr>
  </w:style>
  <w:style w:type="paragraph" w:styleId="Caption">
    <w:name w:val="caption"/>
    <w:aliases w:val="cp"/>
    <w:basedOn w:val="ParaText"/>
    <w:next w:val="ParaText"/>
    <w:link w:val="CaptionChar"/>
    <w:uiPriority w:val="24"/>
    <w:qFormat/>
    <w:rsid w:val="00122EC9"/>
    <w:pPr>
      <w:jc w:val="center"/>
    </w:pPr>
    <w:rPr>
      <w:b/>
      <w:bCs/>
    </w:rPr>
  </w:style>
  <w:style w:type="character" w:customStyle="1" w:styleId="CaptionChar">
    <w:name w:val="Caption Char"/>
    <w:aliases w:val="cp Char"/>
    <w:link w:val="Caption"/>
    <w:uiPriority w:val="24"/>
    <w:locked/>
    <w:rsid w:val="00122EC9"/>
    <w:rPr>
      <w:rFonts w:ascii="Arial" w:eastAsia="Times New Roman" w:hAnsi="Arial" w:cs="Times New Roman"/>
      <w:b/>
      <w:bCs/>
      <w:sz w:val="20"/>
      <w:szCs w:val="24"/>
      <w:lang w:val="en-AU"/>
    </w:rPr>
  </w:style>
  <w:style w:type="paragraph" w:customStyle="1" w:styleId="TableBulet">
    <w:name w:val="Table Bulet"/>
    <w:basedOn w:val="TableText"/>
    <w:uiPriority w:val="16"/>
    <w:qFormat/>
    <w:rsid w:val="00122EC9"/>
    <w:pPr>
      <w:numPr>
        <w:numId w:val="1"/>
      </w:numPr>
      <w:spacing w:before="20" w:after="20"/>
    </w:pPr>
  </w:style>
  <w:style w:type="table" w:styleId="MediumShading1-Accent3">
    <w:name w:val="Medium Shading 1 Accent 3"/>
    <w:basedOn w:val="TableNormal"/>
    <w:uiPriority w:val="63"/>
    <w:rsid w:val="00122EC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22EC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ableofFigures">
    <w:name w:val="table of figures"/>
    <w:basedOn w:val="Normal"/>
    <w:next w:val="Normal"/>
    <w:uiPriority w:val="99"/>
    <w:unhideWhenUsed/>
    <w:rsid w:val="009B0873"/>
    <w:pPr>
      <w:spacing w:after="0"/>
    </w:pPr>
  </w:style>
  <w:style w:type="character" w:customStyle="1" w:styleId="Heading3Char">
    <w:name w:val="Heading 3 Char"/>
    <w:basedOn w:val="DefaultParagraphFont"/>
    <w:link w:val="Heading3"/>
    <w:uiPriority w:val="9"/>
    <w:rsid w:val="00E673FC"/>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E673FC"/>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E673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73FC"/>
    <w:pPr>
      <w:ind w:left="720"/>
      <w:contextualSpacing/>
    </w:pPr>
  </w:style>
  <w:style w:type="paragraph" w:styleId="TOC3">
    <w:name w:val="toc 3"/>
    <w:basedOn w:val="Normal"/>
    <w:next w:val="Normal"/>
    <w:autoRedefine/>
    <w:uiPriority w:val="39"/>
    <w:unhideWhenUsed/>
    <w:qFormat/>
    <w:rsid w:val="005B40B2"/>
    <w:pPr>
      <w:spacing w:after="100"/>
      <w:ind w:left="440"/>
    </w:pPr>
  </w:style>
  <w:style w:type="paragraph" w:styleId="Header">
    <w:name w:val="header"/>
    <w:basedOn w:val="Normal"/>
    <w:link w:val="HeaderChar"/>
    <w:uiPriority w:val="99"/>
    <w:unhideWhenUsed/>
    <w:rsid w:val="00B41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82A"/>
  </w:style>
  <w:style w:type="paragraph" w:styleId="Footer">
    <w:name w:val="footer"/>
    <w:basedOn w:val="Normal"/>
    <w:link w:val="FooterChar"/>
    <w:uiPriority w:val="99"/>
    <w:unhideWhenUsed/>
    <w:rsid w:val="00B41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82A"/>
  </w:style>
  <w:style w:type="paragraph" w:styleId="NoSpacing">
    <w:name w:val="No Spacing"/>
    <w:link w:val="NoSpacingChar"/>
    <w:uiPriority w:val="1"/>
    <w:qFormat/>
    <w:rsid w:val="00B418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4182A"/>
    <w:rPr>
      <w:rFonts w:eastAsiaTheme="minorEastAsia"/>
      <w:lang w:eastAsia="ja-JP"/>
    </w:rPr>
  </w:style>
  <w:style w:type="table" w:styleId="TableGrid">
    <w:name w:val="Table Grid"/>
    <w:basedOn w:val="TableNormal"/>
    <w:uiPriority w:val="59"/>
    <w:rsid w:val="00CD0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3A6"/>
    <w:rPr>
      <w:sz w:val="16"/>
      <w:szCs w:val="16"/>
    </w:rPr>
  </w:style>
  <w:style w:type="paragraph" w:styleId="CommentText">
    <w:name w:val="annotation text"/>
    <w:basedOn w:val="Normal"/>
    <w:link w:val="CommentTextChar"/>
    <w:uiPriority w:val="99"/>
    <w:unhideWhenUsed/>
    <w:rsid w:val="002D73A6"/>
    <w:pPr>
      <w:spacing w:line="240" w:lineRule="auto"/>
    </w:pPr>
    <w:rPr>
      <w:sz w:val="20"/>
      <w:szCs w:val="20"/>
    </w:rPr>
  </w:style>
  <w:style w:type="character" w:customStyle="1" w:styleId="CommentTextChar">
    <w:name w:val="Comment Text Char"/>
    <w:basedOn w:val="DefaultParagraphFont"/>
    <w:link w:val="CommentText"/>
    <w:uiPriority w:val="99"/>
    <w:rsid w:val="002D73A6"/>
    <w:rPr>
      <w:sz w:val="20"/>
      <w:szCs w:val="20"/>
    </w:rPr>
  </w:style>
  <w:style w:type="paragraph" w:styleId="CommentSubject">
    <w:name w:val="annotation subject"/>
    <w:basedOn w:val="CommentText"/>
    <w:next w:val="CommentText"/>
    <w:link w:val="CommentSubjectChar"/>
    <w:uiPriority w:val="99"/>
    <w:semiHidden/>
    <w:unhideWhenUsed/>
    <w:rsid w:val="002D73A6"/>
    <w:rPr>
      <w:b/>
      <w:bCs/>
    </w:rPr>
  </w:style>
  <w:style w:type="character" w:customStyle="1" w:styleId="CommentSubjectChar">
    <w:name w:val="Comment Subject Char"/>
    <w:basedOn w:val="CommentTextChar"/>
    <w:link w:val="CommentSubject"/>
    <w:uiPriority w:val="99"/>
    <w:semiHidden/>
    <w:rsid w:val="002D73A6"/>
    <w:rPr>
      <w:b/>
      <w:bCs/>
      <w:sz w:val="20"/>
      <w:szCs w:val="20"/>
    </w:rPr>
  </w:style>
  <w:style w:type="paragraph" w:styleId="Revision">
    <w:name w:val="Revision"/>
    <w:hidden/>
    <w:uiPriority w:val="99"/>
    <w:semiHidden/>
    <w:rsid w:val="009B4E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9133">
      <w:bodyDiv w:val="1"/>
      <w:marLeft w:val="0"/>
      <w:marRight w:val="0"/>
      <w:marTop w:val="0"/>
      <w:marBottom w:val="0"/>
      <w:divBdr>
        <w:top w:val="none" w:sz="0" w:space="0" w:color="auto"/>
        <w:left w:val="none" w:sz="0" w:space="0" w:color="auto"/>
        <w:bottom w:val="none" w:sz="0" w:space="0" w:color="auto"/>
        <w:right w:val="none" w:sz="0" w:space="0" w:color="auto"/>
      </w:divBdr>
    </w:div>
    <w:div w:id="138882242">
      <w:bodyDiv w:val="1"/>
      <w:marLeft w:val="0"/>
      <w:marRight w:val="0"/>
      <w:marTop w:val="0"/>
      <w:marBottom w:val="0"/>
      <w:divBdr>
        <w:top w:val="none" w:sz="0" w:space="0" w:color="auto"/>
        <w:left w:val="none" w:sz="0" w:space="0" w:color="auto"/>
        <w:bottom w:val="none" w:sz="0" w:space="0" w:color="auto"/>
        <w:right w:val="none" w:sz="0" w:space="0" w:color="auto"/>
      </w:divBdr>
    </w:div>
    <w:div w:id="151409880">
      <w:bodyDiv w:val="1"/>
      <w:marLeft w:val="0"/>
      <w:marRight w:val="0"/>
      <w:marTop w:val="0"/>
      <w:marBottom w:val="0"/>
      <w:divBdr>
        <w:top w:val="none" w:sz="0" w:space="0" w:color="auto"/>
        <w:left w:val="none" w:sz="0" w:space="0" w:color="auto"/>
        <w:bottom w:val="none" w:sz="0" w:space="0" w:color="auto"/>
        <w:right w:val="none" w:sz="0" w:space="0" w:color="auto"/>
      </w:divBdr>
    </w:div>
    <w:div w:id="152261932">
      <w:bodyDiv w:val="1"/>
      <w:marLeft w:val="0"/>
      <w:marRight w:val="0"/>
      <w:marTop w:val="0"/>
      <w:marBottom w:val="0"/>
      <w:divBdr>
        <w:top w:val="none" w:sz="0" w:space="0" w:color="auto"/>
        <w:left w:val="none" w:sz="0" w:space="0" w:color="auto"/>
        <w:bottom w:val="none" w:sz="0" w:space="0" w:color="auto"/>
        <w:right w:val="none" w:sz="0" w:space="0" w:color="auto"/>
      </w:divBdr>
    </w:div>
    <w:div w:id="227157254">
      <w:bodyDiv w:val="1"/>
      <w:marLeft w:val="0"/>
      <w:marRight w:val="0"/>
      <w:marTop w:val="0"/>
      <w:marBottom w:val="0"/>
      <w:divBdr>
        <w:top w:val="none" w:sz="0" w:space="0" w:color="auto"/>
        <w:left w:val="none" w:sz="0" w:space="0" w:color="auto"/>
        <w:bottom w:val="none" w:sz="0" w:space="0" w:color="auto"/>
        <w:right w:val="none" w:sz="0" w:space="0" w:color="auto"/>
      </w:divBdr>
    </w:div>
    <w:div w:id="328140988">
      <w:bodyDiv w:val="1"/>
      <w:marLeft w:val="0"/>
      <w:marRight w:val="0"/>
      <w:marTop w:val="0"/>
      <w:marBottom w:val="0"/>
      <w:divBdr>
        <w:top w:val="none" w:sz="0" w:space="0" w:color="auto"/>
        <w:left w:val="none" w:sz="0" w:space="0" w:color="auto"/>
        <w:bottom w:val="none" w:sz="0" w:space="0" w:color="auto"/>
        <w:right w:val="none" w:sz="0" w:space="0" w:color="auto"/>
      </w:divBdr>
    </w:div>
    <w:div w:id="585960192">
      <w:bodyDiv w:val="1"/>
      <w:marLeft w:val="0"/>
      <w:marRight w:val="0"/>
      <w:marTop w:val="0"/>
      <w:marBottom w:val="0"/>
      <w:divBdr>
        <w:top w:val="none" w:sz="0" w:space="0" w:color="auto"/>
        <w:left w:val="none" w:sz="0" w:space="0" w:color="auto"/>
        <w:bottom w:val="none" w:sz="0" w:space="0" w:color="auto"/>
        <w:right w:val="none" w:sz="0" w:space="0" w:color="auto"/>
      </w:divBdr>
    </w:div>
    <w:div w:id="753822405">
      <w:bodyDiv w:val="1"/>
      <w:marLeft w:val="0"/>
      <w:marRight w:val="0"/>
      <w:marTop w:val="0"/>
      <w:marBottom w:val="0"/>
      <w:divBdr>
        <w:top w:val="none" w:sz="0" w:space="0" w:color="auto"/>
        <w:left w:val="none" w:sz="0" w:space="0" w:color="auto"/>
        <w:bottom w:val="none" w:sz="0" w:space="0" w:color="auto"/>
        <w:right w:val="none" w:sz="0" w:space="0" w:color="auto"/>
      </w:divBdr>
    </w:div>
    <w:div w:id="823085258">
      <w:bodyDiv w:val="1"/>
      <w:marLeft w:val="0"/>
      <w:marRight w:val="0"/>
      <w:marTop w:val="0"/>
      <w:marBottom w:val="0"/>
      <w:divBdr>
        <w:top w:val="none" w:sz="0" w:space="0" w:color="auto"/>
        <w:left w:val="none" w:sz="0" w:space="0" w:color="auto"/>
        <w:bottom w:val="none" w:sz="0" w:space="0" w:color="auto"/>
        <w:right w:val="none" w:sz="0" w:space="0" w:color="auto"/>
      </w:divBdr>
    </w:div>
    <w:div w:id="1467235730">
      <w:bodyDiv w:val="1"/>
      <w:marLeft w:val="0"/>
      <w:marRight w:val="0"/>
      <w:marTop w:val="0"/>
      <w:marBottom w:val="0"/>
      <w:divBdr>
        <w:top w:val="none" w:sz="0" w:space="0" w:color="auto"/>
        <w:left w:val="none" w:sz="0" w:space="0" w:color="auto"/>
        <w:bottom w:val="none" w:sz="0" w:space="0" w:color="auto"/>
        <w:right w:val="none" w:sz="0" w:space="0" w:color="auto"/>
      </w:divBdr>
    </w:div>
    <w:div w:id="1678195623">
      <w:bodyDiv w:val="1"/>
      <w:marLeft w:val="0"/>
      <w:marRight w:val="0"/>
      <w:marTop w:val="0"/>
      <w:marBottom w:val="0"/>
      <w:divBdr>
        <w:top w:val="none" w:sz="0" w:space="0" w:color="auto"/>
        <w:left w:val="none" w:sz="0" w:space="0" w:color="auto"/>
        <w:bottom w:val="none" w:sz="0" w:space="0" w:color="auto"/>
        <w:right w:val="none" w:sz="0" w:space="0" w:color="auto"/>
      </w:divBdr>
    </w:div>
    <w:div w:id="18896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2.xml"/><Relationship Id="rId10" Type="http://schemas.openxmlformats.org/officeDocument/2006/relationships/styles" Target="styl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2017-05-31T00:00:00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583b79d3-e416-4969-9158-1f1760985335"/>
    <od24345036584d2fbb3a5154013d63d4 xmlns="583b79d3-e416-4969-9158-1f1760985335">
      <Terms xmlns="http://schemas.microsoft.com/office/infopath/2007/PartnerControls">
        <TermInfo xmlns="http://schemas.microsoft.com/office/infopath/2007/PartnerControls">
          <TermName xmlns="http://schemas.microsoft.com/office/infopath/2007/PartnerControls">Internal Use</TermName>
          <TermId xmlns="http://schemas.microsoft.com/office/infopath/2007/PartnerControls">2a640a3f-6231-41d6-9485-5748e5f88dce</TermId>
        </TermInfo>
      </Terms>
    </od24345036584d2fbb3a5154013d63d4>
    <_dlc_DocId xmlns="bf66b305-582a-4116-b1c9-68b53a13bd9a">5300003-677735498-491</_dlc_DocId>
    <_dlc_DocIdUrl xmlns="bf66b305-582a-4116-b1c9-68b53a13bd9a">
      <Url>https://thebank.info53.com/teams/ITInfra/CldEng/_layouts/15/DocIdRedir.aspx?ID=5300003-677735498-491</Url>
      <Description>5300003-677735498-491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Fifth Third Document" ma:contentTypeID="0x01010030358FADA6F2604483C3F78626C8ADC5000976EFBE9A9E1F44840D87270966BA97" ma:contentTypeVersion="9" ma:contentTypeDescription="" ma:contentTypeScope="" ma:versionID="a7bdc9e0e02ca9ac0b282c8c6774fdac">
  <xsd:schema xmlns:xsd="http://www.w3.org/2001/XMLSchema" xmlns:xs="http://www.w3.org/2001/XMLSchema" xmlns:p="http://schemas.microsoft.com/office/2006/metadata/properties" xmlns:ns1="http://schemas.microsoft.com/sharepoint/v3" xmlns:ns2="583b79d3-e416-4969-9158-1f1760985335" xmlns:ns3="bf66b305-582a-4116-b1c9-68b53a13bd9a" targetNamespace="http://schemas.microsoft.com/office/2006/metadata/properties" ma:root="true" ma:fieldsID="a147dfcd1754139f79bc1bd5ee55ef53" ns1:_="" ns2:_="" ns3:_="">
    <xsd:import namespace="http://schemas.microsoft.com/sharepoint/v3"/>
    <xsd:import namespace="583b79d3-e416-4969-9158-1f1760985335"/>
    <xsd:import namespace="bf66b305-582a-4116-b1c9-68b53a13bd9a"/>
    <xsd:element name="properties">
      <xsd:complexType>
        <xsd:sequence>
          <xsd:element name="documentManagement">
            <xsd:complexType>
              <xsd:all>
                <xsd:element ref="ns2:od24345036584d2fbb3a5154013d63d4" minOccurs="0"/>
                <xsd:element ref="ns2:TaxCatchAll" minOccurs="0"/>
                <xsd:element ref="ns2:TaxCatchAllLabel" minOccurs="0"/>
                <xsd:element ref="ns1:_dlc_Exempt" minOccurs="0"/>
                <xsd:element ref="ns1:_dlc_ExpireDateSaved" minOccurs="0"/>
                <xsd:element ref="ns1:_dlc_Expire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description="" ma:hidden="true" ma:internalName="_dlc_Exempt" ma:readOnly="true">
      <xsd:simpleType>
        <xsd:restriction base="dms:Unknown"/>
      </xsd:simpleType>
    </xsd:element>
    <xsd:element name="_dlc_ExpireDateSaved" ma:index="13" nillable="true" ma:displayName="Original Expiration Date" ma:description=""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83b79d3-e416-4969-9158-1f1760985335" elementFormDefault="qualified">
    <xsd:import namespace="http://schemas.microsoft.com/office/2006/documentManagement/types"/>
    <xsd:import namespace="http://schemas.microsoft.com/office/infopath/2007/PartnerControls"/>
    <xsd:element name="od24345036584d2fbb3a5154013d63d4" ma:index="8" ma:taxonomy="true" ma:internalName="od24345036584d2fbb3a5154013d63d4" ma:taxonomyFieldName="Classification" ma:displayName="Classification" ma:indexed="true" ma:default="1;#Internal Use|2a640a3f-6231-41d6-9485-5748e5f88dce" ma:fieldId="{8d243450-3658-4d2f-bb3a-5154013d63d4}" ma:sspId="1516871f-c8f2-4bd8-aeec-b6c28cd35c0c" ma:termSetId="4c60726d-bad9-4f4b-ad30-11c0de508f6e"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ac89ccbc-d93f-44b6-bf90-936284259fb3}" ma:internalName="TaxCatchAll" ma:showField="CatchAllData" ma:web="bf66b305-582a-4116-b1c9-68b53a13bd9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ac89ccbc-d93f-44b6-bf90-936284259fb3}" ma:internalName="TaxCatchAllLabel" ma:readOnly="true" ma:showField="CatchAllDataLabel" ma:web="bf66b305-582a-4116-b1c9-68b53a13bd9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f66b305-582a-4116-b1c9-68b53a13bd9a"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Fifth Third Document</p:Name>
  <p:Description/>
  <p:Statement/>
  <p:PolicyItems>
    <p:PolicyItem featureId="Microsoft.Office.RecordsManagement.PolicyFeatures.Expiration" staticId="0x01010030358FADA6F2604483C3F78626C8ADC5|276782685" UniqueId="6f1b6b7f-39cf-4d01-9900-6c8c40ba91c5">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5</number>
                  <property>Modified</property>
                  <propertyId>28cf69c5-fa48-462a-b5cd-27b6f9d2bd5f</propertyId>
                  <period>years</period>
                </formula>
                <action type="action" id="Microsoft.Office.RecordsManagement.PolicyFeatures.Expiration.Action.MoveToRecycleBin"/>
              </data>
            </stages>
          </Schedule>
        </Schedules>
      </p:CustomData>
    </p:PolicyItem>
  </p:PolicyItems>
</p:Policy>
</file>

<file path=customXml/item6.xml><?xml version="1.0" encoding="utf-8"?>
<?mso-contentType ?>
<SharedContentType xmlns="Microsoft.SharePoint.Taxonomy.ContentTypeSync" SourceId="1516871f-c8f2-4bd8-aeec-b6c28cd35c0c" ContentTypeId="0x01010030358FADA6F2604483C3F78626C8ADC5" PreviousValue="false"/>
</file>

<file path=customXml/item7.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859D3-C6B4-43E1-AB9F-0426CAF2A512}">
  <ds:schemaRefs>
    <ds:schemaRef ds:uri="http://schemas.microsoft.com/sharepoint/v3/contenttype/forms"/>
  </ds:schemaRefs>
</ds:datastoreItem>
</file>

<file path=customXml/itemProps3.xml><?xml version="1.0" encoding="utf-8"?>
<ds:datastoreItem xmlns:ds="http://schemas.openxmlformats.org/officeDocument/2006/customXml" ds:itemID="{BCA2DB48-A5B3-4A78-B468-19A0E7714894}">
  <ds:schemaRefs>
    <ds:schemaRef ds:uri="http://www.w3.org/XML/1998/namespace"/>
    <ds:schemaRef ds:uri="http://schemas.microsoft.com/office/2006/documentManagement/types"/>
    <ds:schemaRef ds:uri="http://schemas.microsoft.com/office/2006/metadata/properties"/>
    <ds:schemaRef ds:uri="583b79d3-e416-4969-9158-1f1760985335"/>
    <ds:schemaRef ds:uri="http://purl.org/dc/terms/"/>
    <ds:schemaRef ds:uri="http://purl.org/dc/dcmitype/"/>
    <ds:schemaRef ds:uri="http://schemas.microsoft.com/office/infopath/2007/PartnerControls"/>
    <ds:schemaRef ds:uri="http://purl.org/dc/elements/1.1/"/>
    <ds:schemaRef ds:uri="http://schemas.openxmlformats.org/package/2006/metadata/core-properties"/>
    <ds:schemaRef ds:uri="bf66b305-582a-4116-b1c9-68b53a13bd9a"/>
    <ds:schemaRef ds:uri="http://schemas.microsoft.com/sharepoint/v3"/>
  </ds:schemaRefs>
</ds:datastoreItem>
</file>

<file path=customXml/itemProps4.xml><?xml version="1.0" encoding="utf-8"?>
<ds:datastoreItem xmlns:ds="http://schemas.openxmlformats.org/officeDocument/2006/customXml" ds:itemID="{50732FC4-119C-4476-9F28-0D75165A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3b79d3-e416-4969-9158-1f1760985335"/>
    <ds:schemaRef ds:uri="bf66b305-582a-4116-b1c9-68b53a13b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9B3763-5D89-430C-8914-FF5E7B3128A5}">
  <ds:schemaRefs>
    <ds:schemaRef ds:uri="office.server.policy"/>
  </ds:schemaRefs>
</ds:datastoreItem>
</file>

<file path=customXml/itemProps6.xml><?xml version="1.0" encoding="utf-8"?>
<ds:datastoreItem xmlns:ds="http://schemas.openxmlformats.org/officeDocument/2006/customXml" ds:itemID="{DDA9FBCC-C620-47F7-B241-241791ACA4FB}">
  <ds:schemaRefs>
    <ds:schemaRef ds:uri="Microsoft.SharePoint.Taxonomy.ContentTypeSync"/>
  </ds:schemaRefs>
</ds:datastoreItem>
</file>

<file path=customXml/itemProps7.xml><?xml version="1.0" encoding="utf-8"?>
<ds:datastoreItem xmlns:ds="http://schemas.openxmlformats.org/officeDocument/2006/customXml" ds:itemID="{D72A6E31-B4A5-4FB7-85A7-A5CE3D97DE6D}">
  <ds:schemaRefs>
    <ds:schemaRef ds:uri="http://schemas.microsoft.com/sharepoint/events"/>
  </ds:schemaRefs>
</ds:datastoreItem>
</file>

<file path=customXml/itemProps8.xml><?xml version="1.0" encoding="utf-8"?>
<ds:datastoreItem xmlns:ds="http://schemas.openxmlformats.org/officeDocument/2006/customXml" ds:itemID="{7AA58E65-8E04-481B-BD91-A5A92891A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B7CE8B6C</Template>
  <TotalTime>0</TotalTime>
  <Pages>22</Pages>
  <Words>4984</Words>
  <Characters>28412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FTB Cloud Security Framework</vt:lpstr>
    </vt:vector>
  </TitlesOfParts>
  <Company>Fifth ThirD Bank</Company>
  <LinksUpToDate>false</LinksUpToDate>
  <CharactersWithSpaces>33330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FTB Cloud Security Framework</dc:title>
  <dc:creator>Fifth Third Bank</dc:creator>
  <cp:lastModifiedBy>T18029A</cp:lastModifiedBy>
  <cp:revision>2</cp:revision>
  <dcterms:created xsi:type="dcterms:W3CDTF">2018-05-10T14:03:00Z</dcterms:created>
  <dcterms:modified xsi:type="dcterms:W3CDTF">2018-05-10T14:03:00Z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0x01010030358FADA6F2604483C3F78626C8ADC5000976EFBE9A9E1F44840D87270966BA97</vt:lpwstr>
  </property>
  <property fmtid="{D5CDD505-2E9C-101B-9397-08002B2CF9AE}" pid="3" name="Order">
    <vt:r8>63500</vt:r8>
  </property>
  <property fmtid="{D5CDD505-2E9C-101B-9397-08002B2CF9AE}" pid="4" name="xd_ProgID">
    <vt:lpwstr/>
  </property>
  <property fmtid="{D5CDD505-2E9C-101B-9397-08002B2CF9AE}" pid="5" name="TemplateUrl">
    <vt:lpwstr/>
  </property>
  <property fmtid="{D5CDD505-2E9C-101B-9397-08002B2CF9AE}" pid="6" name="_dlc_DocIdItemGuid">
    <vt:lpwstr>ae3cd671-79dd-4e92-add3-e0ba332a42a5</vt:lpwstr>
  </property>
  <property fmtid="{D5CDD505-2E9C-101B-9397-08002B2CF9AE}" pid="7" name="Classification">
    <vt:lpwstr>1</vt:lpwstr>
  </property>
</Properties>
</file>